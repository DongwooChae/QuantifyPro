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F6C" w:rsidRPr="007F0AF7" w:rsidRDefault="007F0AF7">
      <w:pPr>
        <w:rPr>
          <w:b/>
          <w:sz w:val="30"/>
          <w:szCs w:val="30"/>
        </w:rPr>
      </w:pPr>
      <w:r>
        <w:rPr>
          <w:b/>
          <w:sz w:val="30"/>
          <w:szCs w:val="30"/>
        </w:rPr>
        <w:t>1</w:t>
      </w:r>
      <w:r w:rsidR="00C20F6C" w:rsidRPr="007F0AF7">
        <w:rPr>
          <w:b/>
          <w:sz w:val="30"/>
          <w:szCs w:val="30"/>
        </w:rPr>
        <w:t xml:space="preserve">. </w:t>
      </w:r>
      <w:r w:rsidR="00E758F7" w:rsidRPr="007F0AF7">
        <w:rPr>
          <w:rFonts w:hint="eastAsia"/>
          <w:b/>
          <w:sz w:val="30"/>
          <w:szCs w:val="30"/>
        </w:rPr>
        <w:t>전환</w:t>
      </w:r>
      <w:r w:rsidR="00C20F6C" w:rsidRPr="007F0AF7">
        <w:rPr>
          <w:rFonts w:hint="eastAsia"/>
          <w:b/>
          <w:sz w:val="30"/>
          <w:szCs w:val="30"/>
        </w:rPr>
        <w:t>금융상품 종류</w:t>
      </w:r>
    </w:p>
    <w:p w:rsidR="00723954" w:rsidRDefault="00723954" w:rsidP="00175948">
      <w:r>
        <w:rPr>
          <w:rFonts w:hint="eastAsia"/>
        </w:rPr>
        <w:t xml:space="preserve">전환금융상품은 </w:t>
      </w:r>
      <w:proofErr w:type="spellStart"/>
      <w:r>
        <w:rPr>
          <w:rFonts w:hint="eastAsia"/>
        </w:rPr>
        <w:t>채무상품과</w:t>
      </w:r>
      <w:proofErr w:type="spellEnd"/>
      <w:r>
        <w:rPr>
          <w:rFonts w:hint="eastAsia"/>
        </w:rPr>
        <w:t xml:space="preserve"> 같은 전형적인 유형의 금융상품을 사전에 정해진 전환가격으로 </w:t>
      </w:r>
      <w:proofErr w:type="spellStart"/>
      <w:r>
        <w:rPr>
          <w:rFonts w:hint="eastAsia"/>
        </w:rPr>
        <w:t>원본증권을</w:t>
      </w:r>
      <w:proofErr w:type="spellEnd"/>
      <w:r>
        <w:rPr>
          <w:rFonts w:hint="eastAsia"/>
        </w:rPr>
        <w:t xml:space="preserve"> 기초자산으로 전환할 수 있는 금융상품으로 정의됩니다.</w:t>
      </w:r>
    </w:p>
    <w:p w:rsidR="00347394" w:rsidRDefault="00347394" w:rsidP="00175948"/>
    <w:p w:rsidR="00C20F6C" w:rsidRPr="00347394" w:rsidRDefault="00C20F6C" w:rsidP="00C20F6C">
      <w:pPr>
        <w:pStyle w:val="a3"/>
        <w:numPr>
          <w:ilvl w:val="0"/>
          <w:numId w:val="6"/>
        </w:numPr>
        <w:ind w:leftChars="0"/>
        <w:rPr>
          <w:b/>
          <w:sz w:val="22"/>
        </w:rPr>
      </w:pPr>
      <w:r w:rsidRPr="00347394">
        <w:rPr>
          <w:rFonts w:hint="eastAsia"/>
          <w:b/>
          <w:sz w:val="22"/>
        </w:rPr>
        <w:t>전환우선주</w:t>
      </w:r>
    </w:p>
    <w:p w:rsidR="00E758F7" w:rsidRDefault="00E758F7" w:rsidP="00E758F7">
      <w:pPr>
        <w:pStyle w:val="a3"/>
        <w:numPr>
          <w:ilvl w:val="0"/>
          <w:numId w:val="13"/>
        </w:numPr>
        <w:ind w:leftChars="0"/>
      </w:pPr>
      <w:r>
        <w:t xml:space="preserve">전환우선주는 보통주로 전환할 수 있는 권리를 제공하는 우선주입니다. 우선주는 보통주보다 배당이 우선되고, 청산 시 우선적으로 자산을 </w:t>
      </w:r>
      <w:proofErr w:type="spellStart"/>
      <w:r>
        <w:t>분배받을</w:t>
      </w:r>
      <w:proofErr w:type="spellEnd"/>
      <w:r>
        <w:t xml:space="preserve"> 권리가 있습니다. 그러나 전환우선주는 특정 조건(예: 일정 기간 후, 특정 주가 도달 시) 하에서 보통주로 전환할 수 있습니다. 이는 우선주의 </w:t>
      </w:r>
      <w:proofErr w:type="spellStart"/>
      <w:r>
        <w:t>안정성뿐만</w:t>
      </w:r>
      <w:proofErr w:type="spellEnd"/>
      <w:r>
        <w:t xml:space="preserve"> 아니라 주식의 상승 가능성에도 투자할 수 있는 기회를 제공합니다.</w:t>
      </w:r>
    </w:p>
    <w:p w:rsidR="00C20F6C" w:rsidRPr="00347394" w:rsidRDefault="00C20F6C" w:rsidP="00C20F6C">
      <w:pPr>
        <w:pStyle w:val="a3"/>
        <w:numPr>
          <w:ilvl w:val="0"/>
          <w:numId w:val="6"/>
        </w:numPr>
        <w:ind w:leftChars="0"/>
        <w:rPr>
          <w:b/>
          <w:sz w:val="22"/>
        </w:rPr>
      </w:pPr>
      <w:r w:rsidRPr="00347394">
        <w:rPr>
          <w:rFonts w:hint="eastAsia"/>
          <w:b/>
          <w:sz w:val="22"/>
        </w:rPr>
        <w:t>전환상환우선주</w:t>
      </w:r>
    </w:p>
    <w:p w:rsidR="00E758F7" w:rsidRDefault="00E758F7" w:rsidP="00E758F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전환상환우선주는</w:t>
      </w:r>
      <w:r>
        <w:t xml:space="preserve"> </w:t>
      </w:r>
      <w:r w:rsidRPr="00B65097">
        <w:rPr>
          <w:b/>
        </w:rPr>
        <w:t>전환우선주와 상환우선주의 특성을 모두 가진 금융상품</w:t>
      </w:r>
      <w:r>
        <w:t>입니다. 이 우선주는 발행 회사의 보통주로 전환할 수 있는 옵션과 더불어, 일정 기간이 지난 후 회사가 해당 우선주를 상환(즉, 다시 매입)할 수 있는 권리를 가집니다.</w:t>
      </w:r>
    </w:p>
    <w:p w:rsidR="00E758F7" w:rsidRPr="00E758F7" w:rsidRDefault="00E758F7" w:rsidP="00535024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전환권</w:t>
      </w:r>
      <w:r w:rsidR="00347394">
        <w:rPr>
          <w:rFonts w:hint="eastAsia"/>
        </w:rPr>
        <w:t xml:space="preserve">은 </w:t>
      </w:r>
      <w:r>
        <w:t>일정 조건이 충족되면 보통주로 전환할 수 있는 권리가 부여됩니다. 투자자는 주가 상승의 혜택을 볼 수 있는 기회를 가지게 됩니다.</w:t>
      </w:r>
      <w:r w:rsidR="00347394">
        <w:t xml:space="preserve"> </w:t>
      </w:r>
      <w:r>
        <w:rPr>
          <w:rFonts w:hint="eastAsia"/>
        </w:rPr>
        <w:t>상환권</w:t>
      </w:r>
      <w:r w:rsidR="00347394">
        <w:rPr>
          <w:rFonts w:hint="eastAsia"/>
        </w:rPr>
        <w:t xml:space="preserve">은 </w:t>
      </w:r>
      <w:r>
        <w:t>발행 회사는 특정 조건이 충족되면 일정 기간 후에 투자자에게 원금과 일정 이자를 지급하고 해당 우선주를 상환할 수 있습니다. 이는 투자자에게 일정 수준의 원금 회수 보장을 제공합니다.</w:t>
      </w:r>
    </w:p>
    <w:p w:rsidR="00E758F7" w:rsidRPr="00E758F7" w:rsidRDefault="00E758F7" w:rsidP="00B6509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전환상환우선주는</w:t>
      </w:r>
      <w:r>
        <w:t xml:space="preserve"> 기업에게는 자금 조달 시 유연성을 제공하고, 투자자에게는 안정적인 수익과 함께 주식 상승의 잠재적 이익을 제공하는 특수한 금융상품입니다. 이러한 상품은 특히 벤처 캐피털이나 사모펀드와 같은 투자자들 사이에서 많이 사용됩니다.</w:t>
      </w:r>
    </w:p>
    <w:p w:rsidR="00E758F7" w:rsidRPr="00347394" w:rsidRDefault="00C20F6C" w:rsidP="00C20F6C">
      <w:pPr>
        <w:pStyle w:val="a3"/>
        <w:numPr>
          <w:ilvl w:val="0"/>
          <w:numId w:val="6"/>
        </w:numPr>
        <w:ind w:leftChars="0"/>
        <w:rPr>
          <w:b/>
          <w:sz w:val="22"/>
        </w:rPr>
      </w:pPr>
      <w:r w:rsidRPr="00347394">
        <w:rPr>
          <w:rFonts w:hint="eastAsia"/>
          <w:b/>
          <w:sz w:val="22"/>
        </w:rPr>
        <w:t>전환사채</w:t>
      </w:r>
    </w:p>
    <w:p w:rsidR="00C20F6C" w:rsidRDefault="00E758F7" w:rsidP="00E758F7">
      <w:pPr>
        <w:pStyle w:val="a3"/>
        <w:numPr>
          <w:ilvl w:val="0"/>
          <w:numId w:val="12"/>
        </w:numPr>
        <w:ind w:leftChars="0"/>
      </w:pPr>
      <w:r>
        <w:t xml:space="preserve">일정 기간 후에 </w:t>
      </w:r>
      <w:r w:rsidRPr="00E758F7">
        <w:rPr>
          <w:b/>
        </w:rPr>
        <w:t>발행 회사의 주식으로 전환할 수 있는 옵션을 포함한 채권</w:t>
      </w:r>
      <w:r>
        <w:t>입니다. 이 채권은 일반 채권처럼 이자를 지급하지만, 채권 보유자는 채권을 만기 전에 회사의 주식으로 전환할 수 있는 권리를 가집니다. 주식으로 전환될 경우, 채권은 소멸하고 투자자는 주주가 됩니다. 전환사채는 투자자에게 상대적으로 낮은 위험으로 주식 상승의 잠재적 이익을 제공합니다.</w:t>
      </w:r>
    </w:p>
    <w:p w:rsidR="00C20F6C" w:rsidRPr="00347394" w:rsidRDefault="00C20F6C" w:rsidP="00C20F6C">
      <w:pPr>
        <w:pStyle w:val="a3"/>
        <w:numPr>
          <w:ilvl w:val="0"/>
          <w:numId w:val="6"/>
        </w:numPr>
        <w:ind w:leftChars="0"/>
        <w:rPr>
          <w:b/>
          <w:sz w:val="22"/>
        </w:rPr>
      </w:pPr>
      <w:r w:rsidRPr="00347394">
        <w:rPr>
          <w:rFonts w:hint="eastAsia"/>
          <w:b/>
          <w:sz w:val="22"/>
        </w:rPr>
        <w:t>교환사채</w:t>
      </w:r>
    </w:p>
    <w:p w:rsidR="00175948" w:rsidRDefault="00B65097" w:rsidP="00723954">
      <w:pPr>
        <w:pStyle w:val="a3"/>
        <w:numPr>
          <w:ilvl w:val="0"/>
          <w:numId w:val="12"/>
        </w:numPr>
        <w:ind w:leftChars="0"/>
      </w:pPr>
      <w:proofErr w:type="spellStart"/>
      <w:r>
        <w:t>교환사채는</w:t>
      </w:r>
      <w:proofErr w:type="spellEnd"/>
      <w:r>
        <w:t xml:space="preserve"> </w:t>
      </w:r>
      <w:r w:rsidRPr="00B65097">
        <w:rPr>
          <w:b/>
        </w:rPr>
        <w:t>발행 회사가 아닌 제3자의 주식으로 전환</w:t>
      </w:r>
      <w:r>
        <w:t xml:space="preserve">할 수 있는 옵션이 포함된 채권입니다. 이는 전환사채와 유사하지만, 전환되는 주식이 발행사의 주식이 아닌 다른 회사의 주식이라는 점이 다릅니다. </w:t>
      </w:r>
      <w:proofErr w:type="spellStart"/>
      <w:r>
        <w:t>교환사채는</w:t>
      </w:r>
      <w:proofErr w:type="spellEnd"/>
      <w:r>
        <w:t xml:space="preserve"> 복잡한 구조를 가지며, 기업 인수합병(M&amp;A)이나 전략적 파트너십에서 자주 사용됩니다.</w:t>
      </w:r>
    </w:p>
    <w:p w:rsidR="00B35093" w:rsidRPr="007F0AF7" w:rsidRDefault="009E53AF">
      <w:pPr>
        <w:rPr>
          <w:b/>
          <w:sz w:val="30"/>
          <w:szCs w:val="30"/>
        </w:rPr>
      </w:pPr>
      <w:r w:rsidRPr="007F0AF7">
        <w:rPr>
          <w:b/>
          <w:sz w:val="30"/>
          <w:szCs w:val="30"/>
        </w:rPr>
        <w:lastRenderedPageBreak/>
        <w:t>2</w:t>
      </w:r>
      <w:r w:rsidR="00BF444B" w:rsidRPr="007F0AF7">
        <w:rPr>
          <w:b/>
          <w:sz w:val="30"/>
          <w:szCs w:val="30"/>
        </w:rPr>
        <w:t xml:space="preserve">. </w:t>
      </w:r>
      <w:proofErr w:type="spellStart"/>
      <w:r w:rsidRPr="007F0AF7">
        <w:rPr>
          <w:b/>
          <w:sz w:val="30"/>
          <w:szCs w:val="30"/>
        </w:rPr>
        <w:t>콜옵션</w:t>
      </w:r>
      <w:proofErr w:type="spellEnd"/>
      <w:r w:rsidRPr="007F0AF7">
        <w:rPr>
          <w:b/>
          <w:sz w:val="30"/>
          <w:szCs w:val="30"/>
        </w:rPr>
        <w:t xml:space="preserve">(Call Option)과 </w:t>
      </w:r>
      <w:proofErr w:type="spellStart"/>
      <w:r w:rsidRPr="007F0AF7">
        <w:rPr>
          <w:b/>
          <w:sz w:val="30"/>
          <w:szCs w:val="30"/>
        </w:rPr>
        <w:t>풋옵션</w:t>
      </w:r>
      <w:proofErr w:type="spellEnd"/>
      <w:r w:rsidRPr="007F0AF7">
        <w:rPr>
          <w:b/>
          <w:sz w:val="30"/>
          <w:szCs w:val="30"/>
        </w:rPr>
        <w:t>(Put Option)</w:t>
      </w:r>
    </w:p>
    <w:p w:rsidR="009E53AF" w:rsidRDefault="009E53AF">
      <w:proofErr w:type="spellStart"/>
      <w:r>
        <w:t>콜옵션과</w:t>
      </w:r>
      <w:proofErr w:type="spellEnd"/>
      <w:r>
        <w:t xml:space="preserve"> </w:t>
      </w:r>
      <w:proofErr w:type="spellStart"/>
      <w:r>
        <w:t>풋옵션은</w:t>
      </w:r>
      <w:proofErr w:type="spellEnd"/>
      <w:r>
        <w:t xml:space="preserve"> 옵션 계약의 두 가지 주요 형태로, 투자자가 기초 자산(예: 주식, 상품, 통화 등)에 대해 특정 권리를 </w:t>
      </w:r>
      <w:proofErr w:type="spellStart"/>
      <w:r>
        <w:t>부여받는</w:t>
      </w:r>
      <w:proofErr w:type="spellEnd"/>
      <w:r>
        <w:t xml:space="preserve"> 계약입니다. 이 두 옵션의 차이점은 투자자가 갖는 권리의 성격에 있습니다.</w:t>
      </w:r>
    </w:p>
    <w:p w:rsidR="00175948" w:rsidRDefault="00175948" w:rsidP="00175948">
      <w:pPr>
        <w:pStyle w:val="a3"/>
        <w:ind w:leftChars="0" w:left="760"/>
      </w:pPr>
    </w:p>
    <w:p w:rsidR="00175948" w:rsidRPr="00347394" w:rsidRDefault="009E53AF" w:rsidP="00175948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347394">
        <w:rPr>
          <w:b/>
          <w:sz w:val="22"/>
        </w:rPr>
        <w:t>콜옵션</w:t>
      </w:r>
      <w:proofErr w:type="spellEnd"/>
      <w:r w:rsidRPr="00347394">
        <w:rPr>
          <w:b/>
          <w:sz w:val="22"/>
        </w:rPr>
        <w:t>(Call Option)</w:t>
      </w:r>
    </w:p>
    <w:p w:rsidR="009E53AF" w:rsidRDefault="009E53AF" w:rsidP="00E758F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정의</w:t>
      </w:r>
      <w:r>
        <w:t xml:space="preserve">: </w:t>
      </w:r>
      <w:proofErr w:type="spellStart"/>
      <w:r>
        <w:t>콜옵션은</w:t>
      </w:r>
      <w:proofErr w:type="spellEnd"/>
      <w:r>
        <w:t xml:space="preserve"> 투자자에게 특정 기초 자산을 미래의 특정 날짜에 특정 가격(행사 가격)으로 매수할 수 있는 권리를 부여하는 옵션입니다. 그러나 이 권리를 행사할 의무는 없으며, 투자자는 옵션 계약에서 정한 프리미엄(옵션 가격)을 </w:t>
      </w:r>
      <w:r w:rsidR="00F308DA">
        <w:rPr>
          <w:rFonts w:hint="eastAsia"/>
        </w:rPr>
        <w:t>지불합니다.</w:t>
      </w:r>
    </w:p>
    <w:p w:rsidR="009E53AF" w:rsidRDefault="009E53AF" w:rsidP="00E758F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이익</w:t>
      </w:r>
      <w:r>
        <w:t xml:space="preserve"> 실현 조건: 기초 자산의 가격이 행사 가격보다 높아지면, </w:t>
      </w:r>
      <w:proofErr w:type="spellStart"/>
      <w:r>
        <w:t>콜옵션을</w:t>
      </w:r>
      <w:proofErr w:type="spellEnd"/>
      <w:r>
        <w:t xml:space="preserve"> 행사하여 낮은 가격으로 자산을 매수하고, 시장에서 더 높은 가격에 팔아 차익을 실현할 수 있습니다.</w:t>
      </w:r>
    </w:p>
    <w:p w:rsidR="009E53AF" w:rsidRDefault="009E53AF" w:rsidP="00E758F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활용</w:t>
      </w:r>
      <w:r>
        <w:t xml:space="preserve"> 사례: </w:t>
      </w:r>
      <w:proofErr w:type="spellStart"/>
      <w:r>
        <w:t>콜옵션은</w:t>
      </w:r>
      <w:proofErr w:type="spellEnd"/>
      <w:r>
        <w:t xml:space="preserve"> 주로 기초 자산의 가격이 상승할 것으로 예상하는 투자자들이 사용합니다. 예를 들어, 현재 주가가 50달러인 주식에 대해 55달러의 행사 가격을 가진 </w:t>
      </w:r>
      <w:proofErr w:type="spellStart"/>
      <w:r>
        <w:t>콜옵션을</w:t>
      </w:r>
      <w:proofErr w:type="spellEnd"/>
      <w:r>
        <w:t xml:space="preserve"> 매수했을 때, 주가가 60달러로 상승하면 이익을 얻을 수 있습니다.</w:t>
      </w:r>
    </w:p>
    <w:p w:rsidR="009E53AF" w:rsidRPr="00347394" w:rsidRDefault="009E53AF" w:rsidP="009E53AF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proofErr w:type="spellStart"/>
      <w:r w:rsidRPr="00347394">
        <w:rPr>
          <w:b/>
          <w:sz w:val="22"/>
        </w:rPr>
        <w:t>풋옵션</w:t>
      </w:r>
      <w:proofErr w:type="spellEnd"/>
      <w:r w:rsidRPr="00347394">
        <w:rPr>
          <w:b/>
          <w:sz w:val="22"/>
        </w:rPr>
        <w:t>(Put Option)</w:t>
      </w:r>
    </w:p>
    <w:p w:rsidR="00E758F7" w:rsidRDefault="00E758F7" w:rsidP="00E758F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정의</w:t>
      </w:r>
      <w:r>
        <w:t xml:space="preserve">: </w:t>
      </w:r>
      <w:proofErr w:type="spellStart"/>
      <w:r>
        <w:t>풋옵션은</w:t>
      </w:r>
      <w:proofErr w:type="spellEnd"/>
      <w:r>
        <w:t xml:space="preserve"> 투자자에게 특정 기초 자산을 미래의 특정 날짜에 특정 가격으로 매도할 수 있는 권리를 부여하는 옵션입니다. 마찬가지로, 이 권리를 행사할 의무는 없으며, 투자자는 이 권리를 행사하기 위해 프리미엄을 지불합니다.</w:t>
      </w:r>
    </w:p>
    <w:p w:rsidR="00E758F7" w:rsidRDefault="00E758F7" w:rsidP="00E758F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이익</w:t>
      </w:r>
      <w:r>
        <w:t xml:space="preserve"> 실현 조건: 기초 자산의 가격이 행사 가격보다 낮아지면, </w:t>
      </w:r>
      <w:proofErr w:type="spellStart"/>
      <w:r>
        <w:t>풋옵션을</w:t>
      </w:r>
      <w:proofErr w:type="spellEnd"/>
      <w:r>
        <w:t xml:space="preserve"> 행사하여 높은 가격으로 자산을 매도하고, 시장에서 더 낮은 가격에 다시 사들여 차익을 실현할 수 있습니다.</w:t>
      </w:r>
    </w:p>
    <w:p w:rsidR="00E758F7" w:rsidRDefault="00E758F7" w:rsidP="00E758F7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활용</w:t>
      </w:r>
      <w:r>
        <w:t xml:space="preserve"> 사례: </w:t>
      </w:r>
      <w:proofErr w:type="spellStart"/>
      <w:r>
        <w:t>풋옵션은</w:t>
      </w:r>
      <w:proofErr w:type="spellEnd"/>
      <w:r>
        <w:t xml:space="preserve"> 주로 기초 자산의 가격이 하락할 것으로 예상하는 투자자들이 사용합니다. 예를 들어, 현재 주가가 50달러인 주식에 대해 45달러의 행사 가격을 가진 </w:t>
      </w:r>
      <w:proofErr w:type="spellStart"/>
      <w:r>
        <w:t>풋옵션을</w:t>
      </w:r>
      <w:proofErr w:type="spellEnd"/>
      <w:r>
        <w:t xml:space="preserve"> 매수했을 때, 주가가 40달러로 하락하면 이익을 얻을 수 있습니다.</w:t>
      </w:r>
    </w:p>
    <w:p w:rsidR="00A66C34" w:rsidRPr="00367D70" w:rsidRDefault="00A66C34" w:rsidP="00A66C34">
      <w:pPr>
        <w:pStyle w:val="a3"/>
        <w:numPr>
          <w:ilvl w:val="0"/>
          <w:numId w:val="1"/>
        </w:numPr>
        <w:ind w:leftChars="0"/>
        <w:rPr>
          <w:b/>
          <w:sz w:val="22"/>
        </w:rPr>
      </w:pPr>
      <w:r w:rsidRPr="00367D70">
        <w:rPr>
          <w:rFonts w:hint="eastAsia"/>
          <w:b/>
          <w:sz w:val="22"/>
        </w:rPr>
        <w:t>투자 유형별 옵션가격 변동(일반적인 경우)</w:t>
      </w:r>
    </w:p>
    <w:p w:rsidR="00A66C34" w:rsidRPr="00367D70" w:rsidRDefault="00A66C34" w:rsidP="00A66C34">
      <w:pPr>
        <w:pStyle w:val="a3"/>
        <w:numPr>
          <w:ilvl w:val="0"/>
          <w:numId w:val="11"/>
        </w:numPr>
        <w:ind w:leftChars="0"/>
      </w:pPr>
      <w:proofErr w:type="spellStart"/>
      <w:r w:rsidRPr="00367D70">
        <w:rPr>
          <w:rFonts w:hint="eastAsia"/>
        </w:rPr>
        <w:t>콜옵션</w:t>
      </w:r>
      <w:proofErr w:type="spellEnd"/>
      <w:r w:rsidRPr="00367D70">
        <w:rPr>
          <w:rFonts w:hint="eastAsia"/>
        </w:rPr>
        <w:t xml:space="preserve"> 투자자 </w:t>
      </w:r>
      <w:r w:rsidRPr="00367D70">
        <w:t xml:space="preserve">-&gt; </w:t>
      </w:r>
      <w:r w:rsidRPr="00367D70">
        <w:rPr>
          <w:rFonts w:hint="eastAsia"/>
        </w:rPr>
        <w:t>기초자산 가격 높을수록,</w:t>
      </w:r>
      <w:r w:rsidRPr="00367D70">
        <w:t xml:space="preserve"> </w:t>
      </w:r>
      <w:proofErr w:type="spellStart"/>
      <w:r w:rsidRPr="00367D70">
        <w:rPr>
          <w:rFonts w:hint="eastAsia"/>
        </w:rPr>
        <w:t>콜옵션</w:t>
      </w:r>
      <w:proofErr w:type="spellEnd"/>
      <w:r w:rsidRPr="00367D70">
        <w:rPr>
          <w:rFonts w:hint="eastAsia"/>
        </w:rPr>
        <w:t xml:space="preserve"> 행사가격 낮을수록 </w:t>
      </w:r>
      <w:proofErr w:type="spellStart"/>
      <w:r w:rsidRPr="00367D70">
        <w:rPr>
          <w:rFonts w:hint="eastAsia"/>
        </w:rPr>
        <w:t>콜옵션</w:t>
      </w:r>
      <w:proofErr w:type="spellEnd"/>
      <w:r w:rsidRPr="00367D70">
        <w:rPr>
          <w:rFonts w:hint="eastAsia"/>
        </w:rPr>
        <w:t xml:space="preserve"> 가격 상승</w:t>
      </w:r>
    </w:p>
    <w:p w:rsidR="00A66C34" w:rsidRPr="00367D70" w:rsidRDefault="00A66C34" w:rsidP="00A66C34">
      <w:pPr>
        <w:pStyle w:val="a3"/>
        <w:ind w:leftChars="0" w:left="2400" w:firstLine="195"/>
      </w:pPr>
      <w:r w:rsidRPr="00367D70">
        <w:rPr>
          <w:rFonts w:hint="eastAsia"/>
        </w:rPr>
        <w:t>-&gt; 기초자산 가격 낮을수록,</w:t>
      </w:r>
      <w:r w:rsidRPr="00367D70">
        <w:t xml:space="preserve"> </w:t>
      </w:r>
      <w:proofErr w:type="spellStart"/>
      <w:r w:rsidRPr="00367D70">
        <w:rPr>
          <w:rFonts w:hint="eastAsia"/>
        </w:rPr>
        <w:t>콜옵션</w:t>
      </w:r>
      <w:proofErr w:type="spellEnd"/>
      <w:r w:rsidRPr="00367D70">
        <w:rPr>
          <w:rFonts w:hint="eastAsia"/>
        </w:rPr>
        <w:t xml:space="preserve"> 행사가격 높을수록 </w:t>
      </w:r>
      <w:proofErr w:type="spellStart"/>
      <w:r w:rsidRPr="00367D70">
        <w:rPr>
          <w:rFonts w:hint="eastAsia"/>
        </w:rPr>
        <w:t>콜옵션</w:t>
      </w:r>
      <w:proofErr w:type="spellEnd"/>
      <w:r w:rsidRPr="00367D70">
        <w:rPr>
          <w:rFonts w:hint="eastAsia"/>
        </w:rPr>
        <w:t xml:space="preserve"> 가격 하락</w:t>
      </w:r>
    </w:p>
    <w:p w:rsidR="00A66C34" w:rsidRPr="00367D70" w:rsidRDefault="00A66C34" w:rsidP="00A66C34">
      <w:pPr>
        <w:pStyle w:val="a3"/>
        <w:numPr>
          <w:ilvl w:val="0"/>
          <w:numId w:val="11"/>
        </w:numPr>
        <w:ind w:leftChars="0"/>
      </w:pPr>
      <w:proofErr w:type="spellStart"/>
      <w:r w:rsidRPr="00367D70">
        <w:rPr>
          <w:rFonts w:hint="eastAsia"/>
        </w:rPr>
        <w:t>풋옵션</w:t>
      </w:r>
      <w:proofErr w:type="spellEnd"/>
      <w:r w:rsidRPr="00367D70">
        <w:rPr>
          <w:rFonts w:hint="eastAsia"/>
        </w:rPr>
        <w:t xml:space="preserve"> 투자자 </w:t>
      </w:r>
      <w:r w:rsidRPr="00367D70">
        <w:t xml:space="preserve">-&gt; </w:t>
      </w:r>
      <w:r w:rsidRPr="00367D70">
        <w:rPr>
          <w:rFonts w:hint="eastAsia"/>
        </w:rPr>
        <w:t>기초자산 가격 낮을수록,</w:t>
      </w:r>
      <w:r w:rsidRPr="00367D70">
        <w:t xml:space="preserve"> </w:t>
      </w:r>
      <w:proofErr w:type="spellStart"/>
      <w:r w:rsidRPr="00367D70">
        <w:rPr>
          <w:rFonts w:hint="eastAsia"/>
        </w:rPr>
        <w:t>풋옵션</w:t>
      </w:r>
      <w:proofErr w:type="spellEnd"/>
      <w:r w:rsidRPr="00367D70">
        <w:rPr>
          <w:rFonts w:hint="eastAsia"/>
        </w:rPr>
        <w:t xml:space="preserve"> 행사가격 높을수록 </w:t>
      </w:r>
      <w:proofErr w:type="spellStart"/>
      <w:r w:rsidRPr="00367D70">
        <w:rPr>
          <w:rFonts w:hint="eastAsia"/>
        </w:rPr>
        <w:t>풋옵션</w:t>
      </w:r>
      <w:proofErr w:type="spellEnd"/>
      <w:r w:rsidRPr="00367D70">
        <w:rPr>
          <w:rFonts w:hint="eastAsia"/>
        </w:rPr>
        <w:t xml:space="preserve"> 가격 상승</w:t>
      </w:r>
    </w:p>
    <w:p w:rsidR="00A66C34" w:rsidRDefault="00A66C34" w:rsidP="00A66C34">
      <w:pPr>
        <w:pStyle w:val="a3"/>
        <w:ind w:leftChars="0" w:left="1160" w:firstLineChars="700" w:firstLine="1400"/>
      </w:pPr>
      <w:r w:rsidRPr="00367D70">
        <w:rPr>
          <w:rFonts w:hint="eastAsia"/>
        </w:rPr>
        <w:t>-&gt; 기초자산 높을 높을수록,</w:t>
      </w:r>
      <w:r w:rsidRPr="00367D70">
        <w:t xml:space="preserve"> </w:t>
      </w:r>
      <w:proofErr w:type="spellStart"/>
      <w:r w:rsidRPr="00367D70">
        <w:rPr>
          <w:rFonts w:hint="eastAsia"/>
        </w:rPr>
        <w:t>풋옵션</w:t>
      </w:r>
      <w:proofErr w:type="spellEnd"/>
      <w:r w:rsidRPr="00367D70">
        <w:rPr>
          <w:rFonts w:hint="eastAsia"/>
        </w:rPr>
        <w:t xml:space="preserve"> 행사가격 낮을수록 </w:t>
      </w:r>
      <w:proofErr w:type="spellStart"/>
      <w:r w:rsidRPr="00367D70">
        <w:rPr>
          <w:rFonts w:hint="eastAsia"/>
        </w:rPr>
        <w:t>풋옵션</w:t>
      </w:r>
      <w:proofErr w:type="spellEnd"/>
      <w:r w:rsidRPr="00367D70">
        <w:rPr>
          <w:rFonts w:hint="eastAsia"/>
        </w:rPr>
        <w:t xml:space="preserve"> 가격 하락</w:t>
      </w:r>
    </w:p>
    <w:p w:rsidR="00A66C34" w:rsidRPr="001A71E0" w:rsidRDefault="00A66C34" w:rsidP="001A71E0">
      <w:pPr>
        <w:rPr>
          <w:highlight w:val="yellow"/>
        </w:rPr>
      </w:pPr>
    </w:p>
    <w:p w:rsidR="00A66C34" w:rsidRPr="00A66C34" w:rsidRDefault="00A66C34" w:rsidP="00A66C34">
      <w:pPr>
        <w:pStyle w:val="a3"/>
        <w:ind w:leftChars="0" w:left="2400" w:firstLine="195"/>
      </w:pPr>
    </w:p>
    <w:p w:rsidR="00BF444B" w:rsidRPr="007F0AF7" w:rsidRDefault="009E53AF" w:rsidP="00BF444B">
      <w:pPr>
        <w:rPr>
          <w:b/>
          <w:sz w:val="30"/>
          <w:szCs w:val="30"/>
        </w:rPr>
      </w:pPr>
      <w:r w:rsidRPr="007F0AF7">
        <w:rPr>
          <w:b/>
          <w:sz w:val="30"/>
          <w:szCs w:val="30"/>
        </w:rPr>
        <w:lastRenderedPageBreak/>
        <w:t>3</w:t>
      </w:r>
      <w:r w:rsidR="00BF444B" w:rsidRPr="007F0AF7">
        <w:rPr>
          <w:b/>
          <w:sz w:val="30"/>
          <w:szCs w:val="30"/>
        </w:rPr>
        <w:t xml:space="preserve">. </w:t>
      </w:r>
      <w:r w:rsidRPr="007F0AF7">
        <w:rPr>
          <w:rFonts w:hint="eastAsia"/>
          <w:b/>
          <w:sz w:val="30"/>
          <w:szCs w:val="30"/>
        </w:rPr>
        <w:t>아메리칸 옵션</w:t>
      </w:r>
      <w:r w:rsidRPr="007F0AF7">
        <w:rPr>
          <w:b/>
          <w:sz w:val="30"/>
          <w:szCs w:val="30"/>
        </w:rPr>
        <w:t xml:space="preserve">, </w:t>
      </w:r>
      <w:proofErr w:type="spellStart"/>
      <w:r w:rsidRPr="007F0AF7">
        <w:rPr>
          <w:rFonts w:hint="eastAsia"/>
          <w:b/>
          <w:sz w:val="30"/>
          <w:szCs w:val="30"/>
        </w:rPr>
        <w:t>유로피언</w:t>
      </w:r>
      <w:proofErr w:type="spellEnd"/>
      <w:r w:rsidRPr="007F0AF7">
        <w:rPr>
          <w:rFonts w:hint="eastAsia"/>
          <w:b/>
          <w:sz w:val="30"/>
          <w:szCs w:val="30"/>
        </w:rPr>
        <w:t xml:space="preserve"> 옵션의 정의와</w:t>
      </w:r>
      <w:r w:rsidRPr="007F0AF7">
        <w:rPr>
          <w:b/>
          <w:sz w:val="30"/>
          <w:szCs w:val="30"/>
        </w:rPr>
        <w:t xml:space="preserve"> </w:t>
      </w:r>
      <w:r w:rsidRPr="007F0AF7">
        <w:rPr>
          <w:rFonts w:hint="eastAsia"/>
          <w:b/>
          <w:sz w:val="30"/>
          <w:szCs w:val="30"/>
        </w:rPr>
        <w:t>차이</w:t>
      </w:r>
    </w:p>
    <w:p w:rsidR="009E53AF" w:rsidRDefault="009E53AF" w:rsidP="00BF444B">
      <w:r w:rsidRPr="009E53AF">
        <w:rPr>
          <w:rStyle w:val="a4"/>
          <w:b w:val="0"/>
        </w:rPr>
        <w:t>아메리칸 옵션</w:t>
      </w:r>
      <w:r w:rsidRPr="009E53AF">
        <w:rPr>
          <w:b/>
        </w:rPr>
        <w:t xml:space="preserve">과 </w:t>
      </w:r>
      <w:proofErr w:type="spellStart"/>
      <w:r w:rsidRPr="009E53AF">
        <w:rPr>
          <w:rStyle w:val="a4"/>
          <w:b w:val="0"/>
        </w:rPr>
        <w:t>유로피언</w:t>
      </w:r>
      <w:proofErr w:type="spellEnd"/>
      <w:r w:rsidRPr="009E53AF">
        <w:rPr>
          <w:rStyle w:val="a4"/>
          <w:b w:val="0"/>
        </w:rPr>
        <w:t xml:space="preserve"> 옵션</w:t>
      </w:r>
      <w:r>
        <w:t>은 옵션 계약의 두 가지 주요 형태로, 행사 시점에 따라 구분됩니다.</w:t>
      </w:r>
    </w:p>
    <w:p w:rsidR="00175948" w:rsidRPr="009E53AF" w:rsidRDefault="00175948" w:rsidP="00BF444B">
      <w:pPr>
        <w:rPr>
          <w:b/>
        </w:rPr>
      </w:pPr>
    </w:p>
    <w:p w:rsidR="00347394" w:rsidRPr="00347394" w:rsidRDefault="00BF444B" w:rsidP="00C20F6C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r w:rsidRPr="00347394">
        <w:rPr>
          <w:rFonts w:hint="eastAsia"/>
          <w:b/>
          <w:sz w:val="22"/>
        </w:rPr>
        <w:t>아메리칸 옵션</w:t>
      </w:r>
      <w:r w:rsidRPr="00347394">
        <w:rPr>
          <w:b/>
          <w:sz w:val="22"/>
        </w:rPr>
        <w:t>(American Type Option</w:t>
      </w:r>
      <w:r w:rsidR="00347394" w:rsidRPr="00347394">
        <w:rPr>
          <w:b/>
          <w:sz w:val="22"/>
        </w:rPr>
        <w:t>)</w:t>
      </w:r>
    </w:p>
    <w:p w:rsidR="001A71E0" w:rsidRPr="00367D70" w:rsidRDefault="009E53AF" w:rsidP="001A71E0">
      <w:pPr>
        <w:pStyle w:val="a3"/>
        <w:spacing w:after="0"/>
        <w:ind w:leftChars="0"/>
        <w:rPr>
          <w:rFonts w:ascii="맑은 고딕" w:eastAsia="맑은 고딕" w:hAnsi="맑은 고딕" w:cs="맑은 고딕"/>
        </w:rPr>
      </w:pPr>
      <w:r w:rsidRPr="009E53AF">
        <w:rPr>
          <w:b/>
        </w:rPr>
        <w:t>만기일까지 언제든지 옵션을 행사할 수 있는 옵션</w:t>
      </w:r>
      <w:r>
        <w:t>입니다. 이로 인해 더 큰 유연성을 제공</w:t>
      </w:r>
      <w:r>
        <w:rPr>
          <w:rFonts w:hint="eastAsia"/>
        </w:rPr>
        <w:t>합니다.</w:t>
      </w:r>
      <w:r>
        <w:t xml:space="preserve"> </w:t>
      </w:r>
      <w:r w:rsidRPr="00367D70">
        <w:rPr>
          <w:rFonts w:hint="eastAsia"/>
        </w:rPr>
        <w:t>아메리칸</w:t>
      </w:r>
      <w:r w:rsidRPr="00367D70">
        <w:t xml:space="preserve"> 옵션은 만기 전의 가격 변동을 이용해 이익을 실현할 수 있기 때문에, 보통 </w:t>
      </w:r>
      <w:proofErr w:type="spellStart"/>
      <w:r w:rsidRPr="00367D70">
        <w:t>유로피언</w:t>
      </w:r>
      <w:proofErr w:type="spellEnd"/>
      <w:r w:rsidRPr="00367D70">
        <w:t xml:space="preserve"> 옵션보다 높은 프리미엄이 </w:t>
      </w:r>
      <w:proofErr w:type="gramStart"/>
      <w:r w:rsidRPr="00367D70">
        <w:t>부과됩니다</w:t>
      </w:r>
      <w:r w:rsidRPr="00367D70">
        <w:rPr>
          <w:rFonts w:ascii="맑은 고딕" w:eastAsia="맑은 고딕" w:hAnsi="맑은 고딕" w:cs="맑은 고딕" w:hint="eastAsia"/>
        </w:rPr>
        <w:t>​</w:t>
      </w:r>
      <w:r w:rsidR="007F0AF7" w:rsidRPr="00367D70">
        <w:rPr>
          <w:rFonts w:ascii="맑은 고딕" w:eastAsia="맑은 고딕" w:hAnsi="맑은 고딕" w:cs="맑은 고딕" w:hint="eastAsia"/>
        </w:rPr>
        <w:t>.</w:t>
      </w:r>
      <w:proofErr w:type="gramEnd"/>
    </w:p>
    <w:p w:rsidR="001A71E0" w:rsidRPr="001A71E0" w:rsidRDefault="001A71E0" w:rsidP="001A71E0">
      <w:pPr>
        <w:pStyle w:val="a3"/>
        <w:ind w:leftChars="0"/>
        <w:rPr>
          <w:rFonts w:ascii="맑은 고딕" w:eastAsia="맑은 고딕" w:hAnsi="맑은 고딕" w:cs="맑은 고딕"/>
        </w:rPr>
      </w:pPr>
      <w:r w:rsidRPr="00367D70">
        <w:rPr>
          <w:rFonts w:ascii="맑은 고딕" w:eastAsia="맑은 고딕" w:hAnsi="맑은 고딕" w:cs="맑은 고딕"/>
        </w:rPr>
        <w:t>[</w:t>
      </w:r>
      <w:r w:rsidRPr="00367D70">
        <w:rPr>
          <w:rFonts w:ascii="맑은 고딕" w:eastAsia="맑은 고딕" w:hAnsi="맑은 고딕" w:cs="맑은 고딕" w:hint="eastAsia"/>
        </w:rPr>
        <w:t>행사기간 동안 언제든지 권리를 행사 가능(즉, 기초자산가격이 충분히 오른 시점에서 행사 가능)하기 때문에 만기가 길수록 유리합니다</w:t>
      </w:r>
      <w:r w:rsidRPr="00367D70">
        <w:rPr>
          <w:rFonts w:ascii="맑은 고딕" w:eastAsia="맑은 고딕" w:hAnsi="맑은 고딕" w:cs="맑은 고딕"/>
        </w:rPr>
        <w:t>]</w:t>
      </w:r>
    </w:p>
    <w:p w:rsidR="00347394" w:rsidRPr="00347394" w:rsidRDefault="00BF444B" w:rsidP="009E53AF">
      <w:pPr>
        <w:pStyle w:val="a3"/>
        <w:numPr>
          <w:ilvl w:val="0"/>
          <w:numId w:val="2"/>
        </w:numPr>
        <w:ind w:leftChars="0"/>
        <w:rPr>
          <w:b/>
          <w:sz w:val="22"/>
        </w:rPr>
      </w:pPr>
      <w:proofErr w:type="spellStart"/>
      <w:r w:rsidRPr="00347394">
        <w:rPr>
          <w:rFonts w:hint="eastAsia"/>
          <w:b/>
          <w:sz w:val="22"/>
        </w:rPr>
        <w:t>유로피언</w:t>
      </w:r>
      <w:proofErr w:type="spellEnd"/>
      <w:r w:rsidRPr="00347394">
        <w:rPr>
          <w:rFonts w:hint="eastAsia"/>
          <w:b/>
          <w:sz w:val="22"/>
        </w:rPr>
        <w:t xml:space="preserve"> 옵션</w:t>
      </w:r>
      <w:r w:rsidR="009E53AF" w:rsidRPr="00347394">
        <w:rPr>
          <w:b/>
          <w:sz w:val="22"/>
        </w:rPr>
        <w:t xml:space="preserve"> (European Option)</w:t>
      </w:r>
    </w:p>
    <w:p w:rsidR="00BF444B" w:rsidRPr="00E758F7" w:rsidRDefault="009E53AF" w:rsidP="00347394">
      <w:pPr>
        <w:pStyle w:val="a3"/>
        <w:ind w:leftChars="0"/>
      </w:pPr>
      <w:r w:rsidRPr="009E53AF">
        <w:rPr>
          <w:b/>
        </w:rPr>
        <w:t>오직 만기일에만 옵션을 행사할 수 있는 옵션</w:t>
      </w:r>
      <w:r>
        <w:t>입니다. 이로 인해 아메리칸 옵션보다 프리미엄이 낮</w:t>
      </w:r>
      <w:r>
        <w:rPr>
          <w:rFonts w:hint="eastAsia"/>
        </w:rPr>
        <w:t>습니다.</w:t>
      </w:r>
      <w:r>
        <w:t xml:space="preserve"> </w:t>
      </w:r>
      <w:proofErr w:type="spellStart"/>
      <w:r>
        <w:t>유로피언</w:t>
      </w:r>
      <w:proofErr w:type="spellEnd"/>
      <w:r>
        <w:t xml:space="preserve"> 옵션은 특정 시점에서의 가격 변동에 의해 영향을 덜 받기 때문에, 가격 모델링이 상대적으로 </w:t>
      </w:r>
      <w:proofErr w:type="gramStart"/>
      <w:r>
        <w:t>간단합니다</w:t>
      </w:r>
      <w:r>
        <w:rPr>
          <w:rFonts w:ascii="맑은 고딕" w:eastAsia="맑은 고딕" w:hAnsi="맑은 고딕" w:cs="맑은 고딕" w:hint="eastAsia"/>
        </w:rPr>
        <w:t>​</w:t>
      </w:r>
      <w:r w:rsidR="00E758F7">
        <w:rPr>
          <w:rFonts w:ascii="맑은 고딕" w:eastAsia="맑은 고딕" w:hAnsi="맑은 고딕" w:cs="맑은 고딕" w:hint="eastAsia"/>
        </w:rPr>
        <w:t>.</w:t>
      </w:r>
      <w:proofErr w:type="gramEnd"/>
    </w:p>
    <w:p w:rsidR="00B65097" w:rsidRDefault="00B65097">
      <w:pPr>
        <w:widowControl/>
        <w:wordWrap/>
        <w:autoSpaceDE/>
        <w:autoSpaceDN/>
      </w:pPr>
    </w:p>
    <w:p w:rsidR="004C5065" w:rsidRDefault="004C5065">
      <w:pPr>
        <w:widowControl/>
        <w:wordWrap/>
        <w:autoSpaceDE/>
        <w:autoSpaceDN/>
        <w:rPr>
          <w:b/>
          <w:sz w:val="30"/>
          <w:szCs w:val="30"/>
        </w:rPr>
      </w:pPr>
      <w:r>
        <w:rPr>
          <w:b/>
          <w:sz w:val="30"/>
          <w:szCs w:val="30"/>
        </w:rPr>
        <w:br w:type="page"/>
      </w:r>
    </w:p>
    <w:p w:rsidR="009E53AF" w:rsidRDefault="004C5065" w:rsidP="009E53AF">
      <w:pPr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4</w:t>
      </w:r>
      <w:r w:rsidR="009E53AF" w:rsidRPr="007F0AF7">
        <w:rPr>
          <w:b/>
          <w:sz w:val="30"/>
          <w:szCs w:val="30"/>
        </w:rPr>
        <w:t xml:space="preserve">. </w:t>
      </w:r>
      <w:r w:rsidR="009E53AF" w:rsidRPr="007F0AF7">
        <w:rPr>
          <w:rFonts w:hint="eastAsia"/>
          <w:b/>
          <w:sz w:val="30"/>
          <w:szCs w:val="30"/>
        </w:rPr>
        <w:t>옵션 평가 방법</w:t>
      </w:r>
    </w:p>
    <w:p w:rsidR="00175948" w:rsidRDefault="00175948" w:rsidP="00E370DB">
      <w:pPr>
        <w:spacing w:after="0"/>
        <w:rPr>
          <w:szCs w:val="20"/>
        </w:rPr>
      </w:pPr>
      <w:r w:rsidRPr="00175948">
        <w:rPr>
          <w:rFonts w:hint="eastAsia"/>
          <w:szCs w:val="20"/>
        </w:rPr>
        <w:t xml:space="preserve">현재 </w:t>
      </w:r>
      <w:r w:rsidRPr="00175948">
        <w:rPr>
          <w:szCs w:val="20"/>
        </w:rPr>
        <w:t>KAP</w:t>
      </w:r>
      <w:r>
        <w:rPr>
          <w:rFonts w:hint="eastAsia"/>
          <w:szCs w:val="20"/>
        </w:rPr>
        <w:t xml:space="preserve">에서 </w:t>
      </w:r>
      <w:r w:rsidR="009C2BEB">
        <w:rPr>
          <w:rFonts w:hint="eastAsia"/>
          <w:szCs w:val="20"/>
        </w:rPr>
        <w:t xml:space="preserve">자주 </w:t>
      </w:r>
      <w:r>
        <w:rPr>
          <w:rFonts w:hint="eastAsia"/>
          <w:szCs w:val="20"/>
        </w:rPr>
        <w:t>사용되</w:t>
      </w:r>
      <w:r w:rsidR="009C2BEB">
        <w:rPr>
          <w:rFonts w:hint="eastAsia"/>
          <w:szCs w:val="20"/>
        </w:rPr>
        <w:t xml:space="preserve">는 </w:t>
      </w:r>
      <w:r>
        <w:rPr>
          <w:rFonts w:hint="eastAsia"/>
          <w:szCs w:val="20"/>
        </w:rPr>
        <w:t xml:space="preserve">평가 방법은 </w:t>
      </w:r>
      <w:r w:rsidRPr="00175948">
        <w:rPr>
          <w:szCs w:val="20"/>
        </w:rPr>
        <w:t>T-F모형,</w:t>
      </w:r>
      <w:r>
        <w:rPr>
          <w:szCs w:val="20"/>
        </w:rPr>
        <w:t xml:space="preserve"> </w:t>
      </w:r>
      <w:r w:rsidRPr="00175948">
        <w:rPr>
          <w:szCs w:val="20"/>
        </w:rPr>
        <w:t xml:space="preserve">H-W모형, </w:t>
      </w:r>
      <w:proofErr w:type="spellStart"/>
      <w:r w:rsidRPr="00175948">
        <w:rPr>
          <w:szCs w:val="20"/>
        </w:rPr>
        <w:t>이항모형</w:t>
      </w:r>
      <w:r>
        <w:rPr>
          <w:rFonts w:hint="eastAsia"/>
          <w:szCs w:val="20"/>
        </w:rPr>
        <w:t>입니다</w:t>
      </w:r>
      <w:proofErr w:type="spellEnd"/>
      <w:r>
        <w:rPr>
          <w:rFonts w:hint="eastAsia"/>
          <w:szCs w:val="20"/>
        </w:rPr>
        <w:t>.</w:t>
      </w:r>
    </w:p>
    <w:p w:rsidR="00175948" w:rsidRDefault="00175948" w:rsidP="00E370DB">
      <w:pPr>
        <w:spacing w:after="0"/>
        <w:rPr>
          <w:szCs w:val="20"/>
        </w:rPr>
      </w:pPr>
    </w:p>
    <w:p w:rsidR="00723954" w:rsidRPr="00347394" w:rsidRDefault="00723954" w:rsidP="00723954">
      <w:pPr>
        <w:pStyle w:val="a3"/>
        <w:numPr>
          <w:ilvl w:val="0"/>
          <w:numId w:val="10"/>
        </w:numPr>
        <w:ind w:leftChars="0"/>
        <w:rPr>
          <w:b/>
          <w:szCs w:val="20"/>
        </w:rPr>
      </w:pPr>
      <w:r w:rsidRPr="00347394">
        <w:rPr>
          <w:rFonts w:hint="eastAsia"/>
          <w:b/>
          <w:szCs w:val="20"/>
        </w:rPr>
        <w:t>기본 옵션평가모형</w:t>
      </w:r>
    </w:p>
    <w:p w:rsidR="00723954" w:rsidRDefault="00723954" w:rsidP="00723954">
      <w:pPr>
        <w:pStyle w:val="a3"/>
        <w:numPr>
          <w:ilvl w:val="0"/>
          <w:numId w:val="11"/>
        </w:numPr>
        <w:ind w:leftChars="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블랙숄즈모형</w:t>
      </w:r>
      <w:proofErr w:type="spellEnd"/>
      <w:r w:rsidR="00274487">
        <w:rPr>
          <w:rFonts w:hint="eastAsia"/>
          <w:szCs w:val="20"/>
        </w:rPr>
        <w:t xml:space="preserve"> </w:t>
      </w:r>
      <w:r w:rsidR="00274487">
        <w:rPr>
          <w:szCs w:val="20"/>
        </w:rPr>
        <w:t>:</w:t>
      </w:r>
      <w:proofErr w:type="gramEnd"/>
      <w:r w:rsidR="00274487">
        <w:rPr>
          <w:szCs w:val="20"/>
        </w:rPr>
        <w:t xml:space="preserve"> </w:t>
      </w:r>
      <w:proofErr w:type="spellStart"/>
      <w:r w:rsidR="00274487">
        <w:rPr>
          <w:rFonts w:hint="eastAsia"/>
          <w:szCs w:val="20"/>
        </w:rPr>
        <w:t>옵션모형의</w:t>
      </w:r>
      <w:proofErr w:type="spellEnd"/>
      <w:r w:rsidR="00274487">
        <w:rPr>
          <w:rFonts w:hint="eastAsia"/>
          <w:szCs w:val="20"/>
        </w:rPr>
        <w:t xml:space="preserve"> 가장 기본 모델이지만,</w:t>
      </w:r>
      <w:r w:rsidR="00274487">
        <w:rPr>
          <w:szCs w:val="20"/>
        </w:rPr>
        <w:t xml:space="preserve"> </w:t>
      </w:r>
      <w:r w:rsidR="009B30B7">
        <w:rPr>
          <w:rFonts w:hint="eastAsia"/>
          <w:szCs w:val="20"/>
        </w:rPr>
        <w:t xml:space="preserve">기타 조건들이 없는 기본 </w:t>
      </w:r>
      <w:r w:rsidR="00274487">
        <w:t>유럽형 옵션(만기 시점에만 행사할 수 있는 옵션)</w:t>
      </w:r>
      <w:r w:rsidR="009B30B7">
        <w:rPr>
          <w:rFonts w:hint="eastAsia"/>
        </w:rPr>
        <w:t>에만 사용할 수 있어서 실무적으로 거의 사용하지 않음.</w:t>
      </w:r>
    </w:p>
    <w:p w:rsidR="009B30B7" w:rsidRDefault="00723954" w:rsidP="009B30B7">
      <w:pPr>
        <w:pStyle w:val="a3"/>
        <w:numPr>
          <w:ilvl w:val="0"/>
          <w:numId w:val="11"/>
        </w:numPr>
        <w:ind w:leftChars="0"/>
        <w:rPr>
          <w:szCs w:val="20"/>
          <w:u w:val="single"/>
        </w:rPr>
      </w:pPr>
      <w:proofErr w:type="gramStart"/>
      <w:r w:rsidRPr="00723954">
        <w:rPr>
          <w:rFonts w:hint="eastAsia"/>
          <w:szCs w:val="20"/>
          <w:u w:val="single"/>
        </w:rPr>
        <w:t>이항옵션모형</w:t>
      </w:r>
      <w:r w:rsidR="009B30B7" w:rsidRPr="009B30B7">
        <w:rPr>
          <w:rFonts w:hint="eastAsia"/>
          <w:szCs w:val="20"/>
        </w:rPr>
        <w:t xml:space="preserve"> </w:t>
      </w:r>
      <w:r w:rsidR="009B30B7" w:rsidRPr="009B30B7">
        <w:rPr>
          <w:szCs w:val="20"/>
        </w:rPr>
        <w:t>:</w:t>
      </w:r>
      <w:proofErr w:type="gramEnd"/>
      <w:r w:rsidR="009B30B7" w:rsidRPr="009B30B7">
        <w:rPr>
          <w:szCs w:val="20"/>
        </w:rPr>
        <w:t xml:space="preserve"> </w:t>
      </w:r>
      <w:proofErr w:type="spellStart"/>
      <w:r w:rsidR="009B30B7" w:rsidRPr="009B30B7">
        <w:rPr>
          <w:rFonts w:hint="eastAsia"/>
          <w:szCs w:val="20"/>
        </w:rPr>
        <w:t>조기행사권</w:t>
      </w:r>
      <w:proofErr w:type="spellEnd"/>
      <w:r w:rsidR="009B30B7" w:rsidRPr="009B30B7">
        <w:rPr>
          <w:szCs w:val="20"/>
        </w:rPr>
        <w:t xml:space="preserve">, </w:t>
      </w:r>
      <w:proofErr w:type="spellStart"/>
      <w:r w:rsidR="009B30B7" w:rsidRPr="009B30B7">
        <w:rPr>
          <w:szCs w:val="20"/>
        </w:rPr>
        <w:t>리픽싱</w:t>
      </w:r>
      <w:proofErr w:type="spellEnd"/>
      <w:r w:rsidR="009B30B7" w:rsidRPr="009B30B7">
        <w:rPr>
          <w:szCs w:val="20"/>
        </w:rPr>
        <w:t xml:space="preserve"> 등의 </w:t>
      </w:r>
      <w:proofErr w:type="spellStart"/>
      <w:r w:rsidR="009B30B7" w:rsidRPr="009B30B7">
        <w:rPr>
          <w:szCs w:val="20"/>
        </w:rPr>
        <w:t>다양항</w:t>
      </w:r>
      <w:proofErr w:type="spellEnd"/>
      <w:r w:rsidR="009B30B7" w:rsidRPr="009B30B7">
        <w:rPr>
          <w:szCs w:val="20"/>
        </w:rPr>
        <w:t xml:space="preserve"> 조건을 반영할 수 </w:t>
      </w:r>
      <w:r w:rsidR="009B30B7">
        <w:rPr>
          <w:szCs w:val="20"/>
        </w:rPr>
        <w:t>있</w:t>
      </w:r>
      <w:r w:rsidR="009B30B7">
        <w:rPr>
          <w:rFonts w:hint="eastAsia"/>
          <w:szCs w:val="20"/>
        </w:rPr>
        <w:t xml:space="preserve">기 때문에 실무적으로 가장 널리 쓰이는 </w:t>
      </w:r>
      <w:proofErr w:type="spellStart"/>
      <w:r w:rsidR="009B30B7">
        <w:rPr>
          <w:rFonts w:hint="eastAsia"/>
          <w:szCs w:val="20"/>
        </w:rPr>
        <w:t>모형임</w:t>
      </w:r>
      <w:proofErr w:type="spellEnd"/>
      <w:r w:rsidR="009B30B7">
        <w:rPr>
          <w:rFonts w:hint="eastAsia"/>
          <w:szCs w:val="20"/>
        </w:rPr>
        <w:t>.</w:t>
      </w:r>
      <w:r w:rsidR="009B30B7">
        <w:rPr>
          <w:szCs w:val="20"/>
        </w:rPr>
        <w:t xml:space="preserve"> </w:t>
      </w:r>
      <w:r w:rsidR="009B30B7">
        <w:t>자산 가격이 특정 기간 동안 두 가지 가능한 방향(상승 또는 하락)으로 변할 수 있다고 가정</w:t>
      </w:r>
      <w:r w:rsidR="009B30B7">
        <w:rPr>
          <w:rFonts w:hint="eastAsia"/>
        </w:rPr>
        <w:t>함.</w:t>
      </w:r>
      <w:r w:rsidR="009B30B7">
        <w:t xml:space="preserve"> 각 단계마다 자산 가격이 올라가거나 내려가는 확률이 있으며, 이 과정을 여러 단계로 나누어 시뮬레이션</w:t>
      </w:r>
      <w:r w:rsidR="009B30B7">
        <w:rPr>
          <w:rFonts w:hint="eastAsia"/>
        </w:rPr>
        <w:t xml:space="preserve">하는 평가 </w:t>
      </w:r>
      <w:proofErr w:type="spellStart"/>
      <w:r w:rsidR="009B30B7">
        <w:rPr>
          <w:rFonts w:hint="eastAsia"/>
        </w:rPr>
        <w:t>모델임</w:t>
      </w:r>
      <w:proofErr w:type="spellEnd"/>
      <w:r w:rsidR="009B30B7" w:rsidRPr="009B30B7">
        <w:rPr>
          <w:szCs w:val="20"/>
          <w:u w:val="single"/>
        </w:rPr>
        <w:t>.</w:t>
      </w:r>
    </w:p>
    <w:p w:rsidR="009B30B7" w:rsidRPr="009B30B7" w:rsidRDefault="009B30B7" w:rsidP="009B30B7">
      <w:pPr>
        <w:ind w:left="1160"/>
        <w:rPr>
          <w:szCs w:val="20"/>
        </w:rPr>
      </w:pPr>
      <w:proofErr w:type="spellStart"/>
      <w:r w:rsidRPr="009B30B7">
        <w:rPr>
          <w:rFonts w:hint="eastAsia"/>
          <w:szCs w:val="20"/>
        </w:rPr>
        <w:t>메자닌의</w:t>
      </w:r>
      <w:proofErr w:type="spellEnd"/>
      <w:r w:rsidRPr="009B30B7">
        <w:rPr>
          <w:rFonts w:hint="eastAsia"/>
          <w:szCs w:val="20"/>
        </w:rPr>
        <w:t xml:space="preserve"> 경우 전환권(</w:t>
      </w:r>
      <w:proofErr w:type="spellStart"/>
      <w:r w:rsidRPr="009B30B7">
        <w:rPr>
          <w:rFonts w:hint="eastAsia"/>
          <w:szCs w:val="20"/>
        </w:rPr>
        <w:t>지분요소</w:t>
      </w:r>
      <w:proofErr w:type="spellEnd"/>
      <w:r w:rsidRPr="009B30B7">
        <w:rPr>
          <w:rFonts w:hint="eastAsia"/>
          <w:szCs w:val="20"/>
        </w:rPr>
        <w:t>)과 상환</w:t>
      </w:r>
      <w:r>
        <w:rPr>
          <w:rFonts w:hint="eastAsia"/>
          <w:szCs w:val="20"/>
        </w:rPr>
        <w:t>권(</w:t>
      </w:r>
      <w:proofErr w:type="spellStart"/>
      <w:r>
        <w:rPr>
          <w:rFonts w:hint="eastAsia"/>
          <w:szCs w:val="20"/>
        </w:rPr>
        <w:t>채무요소</w:t>
      </w:r>
      <w:proofErr w:type="spellEnd"/>
      <w:r>
        <w:rPr>
          <w:rFonts w:hint="eastAsia"/>
          <w:szCs w:val="20"/>
        </w:rPr>
        <w:t xml:space="preserve">)의 특성이 다르므로 할인율을 달리 </w:t>
      </w:r>
      <w:proofErr w:type="spellStart"/>
      <w:r>
        <w:rPr>
          <w:rFonts w:hint="eastAsia"/>
          <w:szCs w:val="20"/>
        </w:rPr>
        <w:t>적용해야하는데</w:t>
      </w:r>
      <w:proofErr w:type="spellEnd"/>
      <w:r>
        <w:rPr>
          <w:rFonts w:hint="eastAsia"/>
          <w:szCs w:val="20"/>
        </w:rPr>
        <w:t xml:space="preserve"> 이를 고려한 모형이 G</w:t>
      </w:r>
      <w:r>
        <w:rPr>
          <w:szCs w:val="20"/>
        </w:rPr>
        <w:t>S</w:t>
      </w:r>
      <w:r>
        <w:rPr>
          <w:rFonts w:hint="eastAsia"/>
          <w:szCs w:val="20"/>
        </w:rPr>
        <w:t>모형,</w:t>
      </w:r>
      <w:r>
        <w:rPr>
          <w:szCs w:val="20"/>
        </w:rPr>
        <w:t xml:space="preserve"> T</w:t>
      </w:r>
      <w:r>
        <w:rPr>
          <w:rFonts w:hint="eastAsia"/>
          <w:szCs w:val="20"/>
        </w:rPr>
        <w:t>F모형임.</w:t>
      </w:r>
    </w:p>
    <w:p w:rsidR="009B30B7" w:rsidRPr="009B30B7" w:rsidRDefault="009B30B7" w:rsidP="009B30B7">
      <w:pPr>
        <w:ind w:left="800"/>
        <w:rPr>
          <w:szCs w:val="20"/>
          <w:u w:val="single"/>
        </w:rPr>
      </w:pPr>
    </w:p>
    <w:p w:rsidR="00723954" w:rsidRPr="009B30B7" w:rsidRDefault="00723954" w:rsidP="009B30B7">
      <w:pPr>
        <w:pStyle w:val="a3"/>
        <w:numPr>
          <w:ilvl w:val="0"/>
          <w:numId w:val="10"/>
        </w:numPr>
        <w:ind w:leftChars="0"/>
        <w:rPr>
          <w:b/>
        </w:rPr>
      </w:pPr>
      <w:r w:rsidRPr="009B30B7">
        <w:rPr>
          <w:rFonts w:hint="eastAsia"/>
          <w:b/>
        </w:rPr>
        <w:t>전환금융상품 평가모형</w:t>
      </w:r>
    </w:p>
    <w:p w:rsidR="00347394" w:rsidRDefault="00347394" w:rsidP="00347394">
      <w:pPr>
        <w:pStyle w:val="a3"/>
        <w:ind w:leftChars="0" w:left="760"/>
      </w:pPr>
      <w:r>
        <w:rPr>
          <w:rFonts w:hint="eastAsia"/>
        </w:rPr>
        <w:t xml:space="preserve">발행자의 신용위험이 고려된 위험가중할인모형으로 신용위험을 고려하는 방식에서 차이가 발생하나 </w:t>
      </w:r>
      <w:proofErr w:type="spellStart"/>
      <w:r>
        <w:rPr>
          <w:rFonts w:hint="eastAsia"/>
        </w:rPr>
        <w:t>모형별</w:t>
      </w:r>
      <w:proofErr w:type="spellEnd"/>
      <w:r>
        <w:rPr>
          <w:rFonts w:hint="eastAsia"/>
        </w:rPr>
        <w:t xml:space="preserve"> 공정가치 평가결과에는 유의미한 차이를 보이지는 않습니다.</w:t>
      </w:r>
    </w:p>
    <w:p w:rsidR="00723954" w:rsidRDefault="00F308DA" w:rsidP="00723954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G</w:t>
      </w:r>
      <w:r>
        <w:t>-S</w:t>
      </w:r>
      <w:r>
        <w:rPr>
          <w:rFonts w:hint="eastAsia"/>
        </w:rPr>
        <w:t>모형(</w:t>
      </w:r>
      <w:r w:rsidR="00723954">
        <w:t>Goldman-</w:t>
      </w:r>
      <w:proofErr w:type="spellStart"/>
      <w:r w:rsidR="00723954">
        <w:t>Sache</w:t>
      </w:r>
      <w:proofErr w:type="spellEnd"/>
      <w:r w:rsidR="00723954">
        <w:t xml:space="preserve"> </w:t>
      </w:r>
      <w:r>
        <w:t>Model</w:t>
      </w:r>
      <w:proofErr w:type="gramStart"/>
      <w:r>
        <w:t>)</w:t>
      </w:r>
      <w:r w:rsidR="00347394">
        <w:rPr>
          <w:rFonts w:hint="eastAsia"/>
        </w:rPr>
        <w:t xml:space="preserve"> </w:t>
      </w:r>
      <w:r w:rsidR="00347394">
        <w:t>:</w:t>
      </w:r>
      <w:proofErr w:type="gramEnd"/>
      <w:r w:rsidR="00347394">
        <w:t xml:space="preserve"> </w:t>
      </w:r>
      <w:r w:rsidR="00347394">
        <w:rPr>
          <w:rFonts w:hint="eastAsia"/>
        </w:rPr>
        <w:t>신용위험을 가중평균할인율에 반영하는 방식</w:t>
      </w:r>
    </w:p>
    <w:p w:rsidR="00723954" w:rsidRDefault="009E53AF" w:rsidP="00D73D9D">
      <w:pPr>
        <w:pStyle w:val="a3"/>
        <w:numPr>
          <w:ilvl w:val="0"/>
          <w:numId w:val="11"/>
        </w:numPr>
        <w:ind w:leftChars="0"/>
        <w:rPr>
          <w:rFonts w:hint="eastAsia"/>
        </w:rPr>
      </w:pPr>
      <w:r w:rsidRPr="00723954">
        <w:rPr>
          <w:u w:val="single"/>
        </w:rPr>
        <w:t>T-F모형(</w:t>
      </w:r>
      <w:proofErr w:type="spellStart"/>
      <w:r w:rsidRPr="00723954">
        <w:rPr>
          <w:u w:val="single"/>
        </w:rPr>
        <w:t>Tsiveriotis</w:t>
      </w:r>
      <w:proofErr w:type="spellEnd"/>
      <w:r w:rsidRPr="00723954">
        <w:rPr>
          <w:u w:val="single"/>
        </w:rPr>
        <w:t xml:space="preserve"> and </w:t>
      </w:r>
      <w:proofErr w:type="spellStart"/>
      <w:r w:rsidRPr="00723954">
        <w:rPr>
          <w:u w:val="single"/>
        </w:rPr>
        <w:t>Fernandes</w:t>
      </w:r>
      <w:proofErr w:type="spellEnd"/>
      <w:r w:rsidRPr="00723954">
        <w:rPr>
          <w:u w:val="single"/>
        </w:rPr>
        <w:t xml:space="preserve"> Model</w:t>
      </w:r>
      <w:proofErr w:type="gramStart"/>
      <w:r w:rsidRPr="00723954">
        <w:rPr>
          <w:u w:val="single"/>
        </w:rPr>
        <w:t>)</w:t>
      </w:r>
      <w:r w:rsidR="00347394" w:rsidRPr="00347394">
        <w:t xml:space="preserve"> :</w:t>
      </w:r>
      <w:proofErr w:type="gramEnd"/>
      <w:r w:rsidR="00347394" w:rsidRPr="00347394">
        <w:t xml:space="preserve"> </w:t>
      </w:r>
      <w:r w:rsidR="00347394" w:rsidRPr="00347394">
        <w:rPr>
          <w:rFonts w:hint="eastAsia"/>
        </w:rPr>
        <w:t xml:space="preserve">전환금융상품을 </w:t>
      </w:r>
      <w:proofErr w:type="spellStart"/>
      <w:r w:rsidR="00347394" w:rsidRPr="00347394">
        <w:rPr>
          <w:rFonts w:hint="eastAsia"/>
        </w:rPr>
        <w:t>지분가치와</w:t>
      </w:r>
      <w:proofErr w:type="spellEnd"/>
      <w:r w:rsidR="00347394" w:rsidRPr="00347394">
        <w:rPr>
          <w:rFonts w:hint="eastAsia"/>
        </w:rPr>
        <w:t xml:space="preserve"> </w:t>
      </w:r>
      <w:proofErr w:type="spellStart"/>
      <w:r w:rsidR="00347394" w:rsidRPr="00347394">
        <w:rPr>
          <w:rFonts w:hint="eastAsia"/>
        </w:rPr>
        <w:t>채권가치로</w:t>
      </w:r>
      <w:proofErr w:type="spellEnd"/>
      <w:r w:rsidR="00347394" w:rsidRPr="00347394">
        <w:rPr>
          <w:rFonts w:hint="eastAsia"/>
        </w:rPr>
        <w:t xml:space="preserve"> 구분한 현금흐름을 가중평균하는 방식</w:t>
      </w:r>
    </w:p>
    <w:p w:rsidR="00723954" w:rsidRDefault="00723954" w:rsidP="00723954">
      <w:pPr>
        <w:pStyle w:val="a3"/>
        <w:numPr>
          <w:ilvl w:val="0"/>
          <w:numId w:val="10"/>
        </w:numPr>
        <w:ind w:leftChars="0"/>
        <w:rPr>
          <w:b/>
        </w:rPr>
      </w:pPr>
      <w:proofErr w:type="spellStart"/>
      <w:r w:rsidRPr="00347394">
        <w:rPr>
          <w:rFonts w:hint="eastAsia"/>
          <w:b/>
        </w:rPr>
        <w:t>금리옵션부</w:t>
      </w:r>
      <w:proofErr w:type="spellEnd"/>
      <w:r w:rsidRPr="00347394">
        <w:rPr>
          <w:rFonts w:hint="eastAsia"/>
          <w:b/>
        </w:rPr>
        <w:t xml:space="preserve"> 채권평가모형</w:t>
      </w:r>
    </w:p>
    <w:p w:rsidR="00074C60" w:rsidRPr="00074C60" w:rsidRDefault="00074C60" w:rsidP="00074C60">
      <w:pPr>
        <w:pStyle w:val="a3"/>
        <w:ind w:leftChars="0" w:left="760"/>
      </w:pPr>
      <w:r w:rsidRPr="00074C60">
        <w:rPr>
          <w:rFonts w:hint="eastAsia"/>
        </w:rPr>
        <w:t xml:space="preserve">채권의 </w:t>
      </w:r>
      <w:proofErr w:type="spellStart"/>
      <w:r w:rsidRPr="00074C60">
        <w:rPr>
          <w:rFonts w:hint="eastAsia"/>
        </w:rPr>
        <w:t>상황옵션과</w:t>
      </w:r>
      <w:proofErr w:type="spellEnd"/>
      <w:r w:rsidRPr="00074C60">
        <w:rPr>
          <w:rFonts w:hint="eastAsia"/>
        </w:rPr>
        <w:t xml:space="preserve"> 같이 채권가격(또는 </w:t>
      </w:r>
      <w:proofErr w:type="spellStart"/>
      <w:r w:rsidRPr="00074C60">
        <w:rPr>
          <w:rFonts w:hint="eastAsia"/>
        </w:rPr>
        <w:t>시장이자율</w:t>
      </w:r>
      <w:proofErr w:type="spellEnd"/>
      <w:r w:rsidRPr="00074C60">
        <w:rPr>
          <w:rFonts w:hint="eastAsia"/>
        </w:rPr>
        <w:t>)을 기초자산으로 하는 금리옵션부채권</w:t>
      </w:r>
      <w:r>
        <w:rPr>
          <w:rFonts w:hint="eastAsia"/>
        </w:rPr>
        <w:t>(</w:t>
      </w:r>
      <w:r>
        <w:t xml:space="preserve">ex. </w:t>
      </w:r>
      <w:proofErr w:type="spellStart"/>
      <w:r>
        <w:rPr>
          <w:rFonts w:hint="eastAsia"/>
        </w:rPr>
        <w:t>풋옵션부채권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수의상환채권)</w:t>
      </w:r>
      <w:r w:rsidRPr="00074C60">
        <w:rPr>
          <w:rFonts w:hint="eastAsia"/>
        </w:rPr>
        <w:t xml:space="preserve">의 평가를 위해서는 이자율 </w:t>
      </w:r>
      <w:proofErr w:type="spellStart"/>
      <w:r w:rsidRPr="00074C60">
        <w:rPr>
          <w:rFonts w:hint="eastAsia"/>
        </w:rPr>
        <w:t>평가모형이</w:t>
      </w:r>
      <w:proofErr w:type="spellEnd"/>
      <w:r w:rsidRPr="00074C60">
        <w:rPr>
          <w:rFonts w:hint="eastAsia"/>
        </w:rPr>
        <w:t xml:space="preserve"> 필요합니다.</w:t>
      </w:r>
      <w:r w:rsidRPr="00074C60">
        <w:t xml:space="preserve"> </w:t>
      </w:r>
    </w:p>
    <w:p w:rsidR="009E53AF" w:rsidRPr="00E370DB" w:rsidRDefault="009E53AF" w:rsidP="00723954">
      <w:pPr>
        <w:pStyle w:val="a3"/>
        <w:numPr>
          <w:ilvl w:val="0"/>
          <w:numId w:val="11"/>
        </w:numPr>
        <w:ind w:leftChars="0"/>
        <w:rPr>
          <w:u w:val="single"/>
        </w:rPr>
      </w:pPr>
      <w:r w:rsidRPr="00E370DB">
        <w:rPr>
          <w:u w:val="single"/>
        </w:rPr>
        <w:t>H-W모형(Hull-White 1-Factor Model</w:t>
      </w:r>
      <w:proofErr w:type="gramStart"/>
      <w:r w:rsidRPr="00E370DB">
        <w:rPr>
          <w:u w:val="single"/>
        </w:rPr>
        <w:t>)</w:t>
      </w:r>
      <w:r w:rsidR="00367D70" w:rsidRPr="00E370DB">
        <w:rPr>
          <w:u w:val="single"/>
        </w:rPr>
        <w:t xml:space="preserve"> :</w:t>
      </w:r>
      <w:proofErr w:type="gramEnd"/>
      <w:r w:rsidR="00367D70" w:rsidRPr="00E370DB">
        <w:rPr>
          <w:u w:val="single"/>
        </w:rPr>
        <w:t xml:space="preserve"> </w:t>
      </w:r>
      <w:proofErr w:type="spellStart"/>
      <w:r w:rsidR="00367D70" w:rsidRPr="00E370DB">
        <w:rPr>
          <w:rFonts w:hint="eastAsia"/>
          <w:u w:val="single"/>
        </w:rPr>
        <w:t>삼항모형에</w:t>
      </w:r>
      <w:proofErr w:type="spellEnd"/>
      <w:r w:rsidR="00367D70" w:rsidRPr="00E370DB">
        <w:rPr>
          <w:rFonts w:hint="eastAsia"/>
          <w:u w:val="single"/>
        </w:rPr>
        <w:t xml:space="preserve"> 기초해 단기선도이자율의 확률적 변동을 추정하는 대표적인 </w:t>
      </w:r>
      <w:proofErr w:type="spellStart"/>
      <w:r w:rsidR="00367D70" w:rsidRPr="00E370DB">
        <w:rPr>
          <w:rFonts w:hint="eastAsia"/>
          <w:u w:val="single"/>
        </w:rPr>
        <w:t>무차익</w:t>
      </w:r>
      <w:proofErr w:type="spellEnd"/>
      <w:r w:rsidR="00367D70" w:rsidRPr="00E370DB">
        <w:rPr>
          <w:rFonts w:hint="eastAsia"/>
          <w:u w:val="single"/>
        </w:rPr>
        <w:t xml:space="preserve"> 이자율 평가모형.</w:t>
      </w:r>
      <w:r w:rsidR="00367D70" w:rsidRPr="00E370DB">
        <w:rPr>
          <w:u w:val="single"/>
        </w:rPr>
        <w:t xml:space="preserve"> </w:t>
      </w:r>
      <w:r w:rsidR="00367D70" w:rsidRPr="00E370DB">
        <w:rPr>
          <w:rFonts w:hint="eastAsia"/>
          <w:u w:val="single"/>
        </w:rPr>
        <w:t xml:space="preserve">이자율이 </w:t>
      </w:r>
      <w:proofErr w:type="spellStart"/>
      <w:r w:rsidR="00367D70" w:rsidRPr="00E370DB">
        <w:rPr>
          <w:rFonts w:hint="eastAsia"/>
          <w:u w:val="single"/>
        </w:rPr>
        <w:t>평균회귀</w:t>
      </w:r>
      <w:proofErr w:type="spellEnd"/>
      <w:r w:rsidR="00367D70" w:rsidRPr="00E370DB">
        <w:rPr>
          <w:rFonts w:hint="eastAsia"/>
          <w:u w:val="single"/>
        </w:rPr>
        <w:t xml:space="preserve"> 경향을 반영하기 위해 가지치기 방식을 이용한 삼항모형으로 보정하는 점에서 현실적인 제약으로 인해 </w:t>
      </w:r>
      <w:proofErr w:type="spellStart"/>
      <w:r w:rsidR="00367D70" w:rsidRPr="00E370DB">
        <w:rPr>
          <w:rFonts w:hint="eastAsia"/>
          <w:u w:val="single"/>
        </w:rPr>
        <w:t>평균회귀</w:t>
      </w:r>
      <w:proofErr w:type="spellEnd"/>
      <w:r w:rsidR="00367D70" w:rsidRPr="00E370DB">
        <w:rPr>
          <w:rFonts w:hint="eastAsia"/>
          <w:u w:val="single"/>
        </w:rPr>
        <w:t xml:space="preserve"> 경향을 고려하지 못하는 </w:t>
      </w:r>
      <w:r w:rsidR="00367D70" w:rsidRPr="00E370DB">
        <w:rPr>
          <w:u w:val="single"/>
        </w:rPr>
        <w:t>BDT</w:t>
      </w:r>
      <w:r w:rsidR="00367D70" w:rsidRPr="00E370DB">
        <w:rPr>
          <w:rFonts w:hint="eastAsia"/>
          <w:u w:val="single"/>
        </w:rPr>
        <w:t xml:space="preserve">모형보다 개선되었다는 </w:t>
      </w:r>
      <w:r w:rsidR="00E370DB" w:rsidRPr="00E370DB">
        <w:rPr>
          <w:rFonts w:hint="eastAsia"/>
          <w:u w:val="single"/>
        </w:rPr>
        <w:t>평가</w:t>
      </w:r>
      <w:r w:rsidR="00367D70" w:rsidRPr="00E370DB">
        <w:rPr>
          <w:rFonts w:hint="eastAsia"/>
          <w:u w:val="single"/>
        </w:rPr>
        <w:t>.</w:t>
      </w:r>
    </w:p>
    <w:p w:rsidR="004C5065" w:rsidRPr="00D73D9D" w:rsidRDefault="00723954" w:rsidP="00D73D9D">
      <w:pPr>
        <w:pStyle w:val="a3"/>
        <w:numPr>
          <w:ilvl w:val="0"/>
          <w:numId w:val="11"/>
        </w:numPr>
        <w:ind w:leftChars="0"/>
      </w:pPr>
      <w:r w:rsidRPr="00E370DB">
        <w:t xml:space="preserve">BDT </w:t>
      </w:r>
      <w:r w:rsidRPr="00E370DB">
        <w:rPr>
          <w:rFonts w:hint="eastAsia"/>
        </w:rPr>
        <w:t>모형 (</w:t>
      </w:r>
      <w:r w:rsidRPr="00E370DB">
        <w:t>Black-</w:t>
      </w:r>
      <w:proofErr w:type="spellStart"/>
      <w:r w:rsidRPr="00E370DB">
        <w:t>Derman</w:t>
      </w:r>
      <w:proofErr w:type="spellEnd"/>
      <w:r w:rsidRPr="00E370DB">
        <w:t>-Toy Model</w:t>
      </w:r>
      <w:proofErr w:type="gramStart"/>
      <w:r w:rsidRPr="00E370DB">
        <w:t>)</w:t>
      </w:r>
      <w:r w:rsidR="00367D70" w:rsidRPr="00E370DB">
        <w:t xml:space="preserve"> :</w:t>
      </w:r>
      <w:proofErr w:type="gramEnd"/>
      <w:r w:rsidR="00367D70" w:rsidRPr="00E370DB">
        <w:t xml:space="preserve"> </w:t>
      </w:r>
      <w:r w:rsidR="00367D70" w:rsidRPr="00E370DB">
        <w:rPr>
          <w:rFonts w:hint="eastAsia"/>
        </w:rPr>
        <w:t xml:space="preserve">대표적인 </w:t>
      </w:r>
      <w:proofErr w:type="spellStart"/>
      <w:r w:rsidR="00367D70" w:rsidRPr="00E370DB">
        <w:rPr>
          <w:rFonts w:hint="eastAsia"/>
        </w:rPr>
        <w:t>무차익거래</w:t>
      </w:r>
      <w:proofErr w:type="spellEnd"/>
      <w:r w:rsidR="00367D70" w:rsidRPr="00E370DB">
        <w:rPr>
          <w:rFonts w:hint="eastAsia"/>
        </w:rPr>
        <w:t xml:space="preserve"> 이자율 모형.</w:t>
      </w:r>
      <w:r w:rsidR="00367D70" w:rsidRPr="00E370DB">
        <w:t xml:space="preserve"> </w:t>
      </w:r>
      <w:r w:rsidR="00367D70" w:rsidRPr="00E370DB">
        <w:rPr>
          <w:rFonts w:hint="eastAsia"/>
        </w:rPr>
        <w:t>추정된 단기선도이자율을 이항옵션모형에 적용해 옵션부채권의 공정가치를 산정하는 방법으로 활용.</w:t>
      </w:r>
      <w:r w:rsidR="00367D70" w:rsidRPr="00E370DB">
        <w:t xml:space="preserve"> BDT </w:t>
      </w:r>
      <w:r w:rsidR="00367D70" w:rsidRPr="00E370DB">
        <w:rPr>
          <w:rFonts w:hint="eastAsia"/>
        </w:rPr>
        <w:t>모형에 의한 채권가격은 기간별 단기이자율에 의해 산정되고 기간별 단기이자율은 로그정규분포를 따르며,</w:t>
      </w:r>
      <w:r w:rsidR="00367D70" w:rsidRPr="00E370DB">
        <w:t xml:space="preserve"> </w:t>
      </w:r>
      <w:r w:rsidR="00367D70" w:rsidRPr="00E370DB">
        <w:rPr>
          <w:rFonts w:hint="eastAsia"/>
        </w:rPr>
        <w:t>단기이자율의 변동성은 시간의 함수로 결정됨.</w:t>
      </w:r>
    </w:p>
    <w:p w:rsidR="00C20F6C" w:rsidRPr="004C5065" w:rsidRDefault="004C5065" w:rsidP="004C5065">
      <w:pPr>
        <w:widowControl/>
        <w:wordWrap/>
        <w:autoSpaceDE/>
        <w:autoSpaceDN/>
      </w:pPr>
      <w:r>
        <w:rPr>
          <w:b/>
          <w:sz w:val="30"/>
          <w:szCs w:val="30"/>
        </w:rPr>
        <w:lastRenderedPageBreak/>
        <w:t>5</w:t>
      </w:r>
      <w:r w:rsidR="00C20F6C" w:rsidRPr="007F0AF7">
        <w:rPr>
          <w:b/>
          <w:sz w:val="30"/>
          <w:szCs w:val="30"/>
        </w:rPr>
        <w:t xml:space="preserve">. </w:t>
      </w:r>
      <w:r w:rsidR="00C20F6C" w:rsidRPr="007F0AF7">
        <w:rPr>
          <w:rFonts w:hint="eastAsia"/>
          <w:b/>
          <w:sz w:val="30"/>
          <w:szCs w:val="30"/>
        </w:rPr>
        <w:t xml:space="preserve">옵션 평가 </w:t>
      </w:r>
      <w:proofErr w:type="spellStart"/>
      <w:r w:rsidR="00C20F6C" w:rsidRPr="007F0AF7">
        <w:rPr>
          <w:rFonts w:hint="eastAsia"/>
          <w:b/>
          <w:sz w:val="30"/>
          <w:szCs w:val="30"/>
        </w:rPr>
        <w:t>파라미터</w:t>
      </w:r>
      <w:proofErr w:type="spellEnd"/>
      <w:r w:rsidR="00C20F6C" w:rsidRPr="007F0AF7">
        <w:rPr>
          <w:rFonts w:hint="eastAsia"/>
          <w:b/>
          <w:sz w:val="30"/>
          <w:szCs w:val="30"/>
        </w:rPr>
        <w:t xml:space="preserve"> 구성요소</w:t>
      </w:r>
    </w:p>
    <w:p w:rsidR="004C5065" w:rsidRDefault="004C5065" w:rsidP="004C5065">
      <w:pPr>
        <w:pStyle w:val="a3"/>
        <w:ind w:leftChars="0" w:left="760"/>
      </w:pPr>
    </w:p>
    <w:p w:rsidR="006028A1" w:rsidRPr="00367D70" w:rsidRDefault="006028A1" w:rsidP="007F0AF7">
      <w:pPr>
        <w:pStyle w:val="a3"/>
        <w:numPr>
          <w:ilvl w:val="0"/>
          <w:numId w:val="5"/>
        </w:numPr>
        <w:ind w:leftChars="0"/>
        <w:rPr>
          <w:ins w:id="0" w:author="다.김영하" w:date="2024-09-04T10:36:00Z"/>
        </w:rPr>
      </w:pPr>
      <w:ins w:id="1" w:author="다.김영하" w:date="2024-09-04T10:36:00Z">
        <w:r w:rsidRPr="00367D70">
          <w:rPr>
            <w:rFonts w:hint="eastAsia"/>
          </w:rPr>
          <w:t>기초자산:</w:t>
        </w:r>
        <w:r w:rsidRPr="00367D70">
          <w:t xml:space="preserve"> </w:t>
        </w:r>
        <w:r w:rsidRPr="00367D70">
          <w:rPr>
            <w:rFonts w:hint="eastAsia"/>
          </w:rPr>
          <w:t>옵션의 근간이 되는 다른 자산(e</w:t>
        </w:r>
        <w:r w:rsidRPr="00367D70">
          <w:t xml:space="preserve">x. </w:t>
        </w:r>
        <w:r w:rsidRPr="00367D70">
          <w:rPr>
            <w:rFonts w:hint="eastAsia"/>
          </w:rPr>
          <w:t>R</w:t>
        </w:r>
        <w:r w:rsidRPr="00367D70">
          <w:t>CPS</w:t>
        </w:r>
        <w:r w:rsidRPr="00367D70">
          <w:rPr>
            <w:rFonts w:hint="eastAsia"/>
          </w:rPr>
          <w:t xml:space="preserve">의 경우 </w:t>
        </w:r>
        <w:proofErr w:type="spellStart"/>
        <w:r w:rsidRPr="00367D70">
          <w:rPr>
            <w:rFonts w:hint="eastAsia"/>
          </w:rPr>
          <w:t>보통주</w:t>
        </w:r>
        <w:proofErr w:type="spellEnd"/>
        <w:r w:rsidRPr="00367D70">
          <w:rPr>
            <w:rFonts w:hint="eastAsia"/>
          </w:rPr>
          <w:t xml:space="preserve"> 주가)</w:t>
        </w:r>
      </w:ins>
    </w:p>
    <w:p w:rsidR="007F0AF7" w:rsidRDefault="00C20F6C" w:rsidP="007F0AF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행사가격</w:t>
      </w:r>
      <w:r w:rsidR="00723954">
        <w:t xml:space="preserve"> </w:t>
      </w:r>
      <w:r w:rsidR="00B65097">
        <w:t>:</w:t>
      </w:r>
      <w:proofErr w:type="gramEnd"/>
      <w:r w:rsidR="00B65097">
        <w:t xml:space="preserve"> </w:t>
      </w:r>
      <w:r w:rsidR="00723954">
        <w:rPr>
          <w:rFonts w:hint="eastAsia"/>
        </w:rPr>
        <w:t xml:space="preserve">행사기간 동안 옵션 계약에 따라 기초자산을 </w:t>
      </w:r>
      <w:r w:rsidR="00723954">
        <w:t>매</w:t>
      </w:r>
      <w:r w:rsidR="00723954">
        <w:rPr>
          <w:rFonts w:hint="eastAsia"/>
        </w:rPr>
        <w:t>입</w:t>
      </w:r>
      <w:r w:rsidR="00B65097">
        <w:t>(</w:t>
      </w:r>
      <w:proofErr w:type="spellStart"/>
      <w:r w:rsidR="00B65097">
        <w:t>콜옵션</w:t>
      </w:r>
      <w:proofErr w:type="spellEnd"/>
      <w:r w:rsidR="00B65097">
        <w:t>) 또는 매도(</w:t>
      </w:r>
      <w:proofErr w:type="spellStart"/>
      <w:r w:rsidR="00B65097">
        <w:t>풋옵션</w:t>
      </w:r>
      <w:proofErr w:type="spellEnd"/>
      <w:r w:rsidR="00B65097">
        <w:t>)할 수 있는 가격</w:t>
      </w:r>
    </w:p>
    <w:p w:rsidR="007F0AF7" w:rsidRDefault="00C20F6C" w:rsidP="007F0AF7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무위험수익률</w:t>
      </w:r>
      <w:r w:rsidR="00B65097">
        <w:rPr>
          <w:rFonts w:hint="eastAsia"/>
        </w:rPr>
        <w:t xml:space="preserve"> </w:t>
      </w:r>
      <w:r w:rsidR="00B65097">
        <w:t>:</w:t>
      </w:r>
      <w:proofErr w:type="gramEnd"/>
      <w:r w:rsidR="00B65097">
        <w:t xml:space="preserve"> 투자자가</w:t>
      </w:r>
      <w:r w:rsidR="00723954">
        <w:t xml:space="preserve"> </w:t>
      </w:r>
      <w:r w:rsidR="00723954">
        <w:rPr>
          <w:rFonts w:hint="eastAsia"/>
        </w:rPr>
        <w:t xml:space="preserve">지급불이행이 없는 </w:t>
      </w:r>
      <w:proofErr w:type="spellStart"/>
      <w:r w:rsidR="00B65097">
        <w:t>무위험</w:t>
      </w:r>
      <w:proofErr w:type="spellEnd"/>
      <w:r w:rsidR="00B65097">
        <w:t xml:space="preserve"> 자산에 투자했을 때 기대할 수 있는 수익률</w:t>
      </w:r>
      <w:r w:rsidR="00B65097">
        <w:rPr>
          <w:rFonts w:hint="eastAsia"/>
        </w:rPr>
        <w:t xml:space="preserve"> </w:t>
      </w:r>
    </w:p>
    <w:p w:rsidR="00C20F6C" w:rsidRPr="007F0AF7" w:rsidRDefault="00C20F6C" w:rsidP="007F0AF7">
      <w:pPr>
        <w:pStyle w:val="a3"/>
        <w:numPr>
          <w:ilvl w:val="0"/>
          <w:numId w:val="5"/>
        </w:numPr>
        <w:ind w:leftChars="0"/>
      </w:pPr>
      <w:proofErr w:type="spellStart"/>
      <w:proofErr w:type="gramStart"/>
      <w:r>
        <w:rPr>
          <w:rFonts w:hint="eastAsia"/>
        </w:rPr>
        <w:t>위험수익률</w:t>
      </w:r>
      <w:proofErr w:type="spellEnd"/>
      <w:r w:rsidR="00B65097">
        <w:rPr>
          <w:rFonts w:hint="eastAsia"/>
        </w:rPr>
        <w:t xml:space="preserve"> </w:t>
      </w:r>
      <w:r w:rsidR="00B65097">
        <w:t>:</w:t>
      </w:r>
      <w:proofErr w:type="gramEnd"/>
      <w:r w:rsidR="00B65097">
        <w:t xml:space="preserve"> 투자자가 특정 위험 자산에 투자했을 때 기대하는 </w:t>
      </w:r>
      <w:r w:rsidR="008D7819">
        <w:t>수익률</w:t>
      </w:r>
      <w:r w:rsidR="008D7819">
        <w:rPr>
          <w:rFonts w:hint="eastAsia"/>
        </w:rPr>
        <w:t xml:space="preserve"> </w:t>
      </w:r>
      <w:r w:rsidR="008D7819">
        <w:t>(</w:t>
      </w:r>
      <w:r w:rsidR="00B65097">
        <w:t>이는 투자자가 시장 위험을 감수한 대가로 기대하는 추가적인 수익을 포함</w:t>
      </w:r>
      <w:r w:rsidR="008D7819">
        <w:rPr>
          <w:rFonts w:hint="eastAsia"/>
        </w:rPr>
        <w:t>)</w:t>
      </w:r>
    </w:p>
    <w:p w:rsidR="00B65097" w:rsidRDefault="00C20F6C" w:rsidP="00C20F6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변동성</w:t>
      </w:r>
      <w:r w:rsidR="00B65097">
        <w:rPr>
          <w:rFonts w:hint="eastAsia"/>
        </w:rPr>
        <w:t xml:space="preserve"> </w:t>
      </w:r>
      <w:r w:rsidR="00B65097">
        <w:t>:</w:t>
      </w:r>
      <w:proofErr w:type="gramEnd"/>
      <w:r w:rsidR="00B65097">
        <w:t xml:space="preserve"> 기초 자산의 가격이 시간에 따라 얼마나 변동하는지를 나타내는 지표</w:t>
      </w:r>
    </w:p>
    <w:p w:rsidR="00C20F6C" w:rsidRDefault="00B65097" w:rsidP="00B65097">
      <w:pPr>
        <w:pStyle w:val="a3"/>
        <w:numPr>
          <w:ilvl w:val="0"/>
          <w:numId w:val="11"/>
        </w:numPr>
        <w:ind w:leftChars="0"/>
      </w:pPr>
      <w:r>
        <w:t>변동성이 높을수록 가격이 크게 변동할 가능성이 크고, 이로 인해 옵션의 가치가 증가할 수 있</w:t>
      </w:r>
      <w:r>
        <w:rPr>
          <w:rFonts w:hint="eastAsia"/>
        </w:rPr>
        <w:t>음</w:t>
      </w:r>
      <w:r>
        <w:t>. 변동성은 옵션 가격 결정에 있어서 핵심적인 역할을 하며, 특히 블랙-</w:t>
      </w:r>
      <w:proofErr w:type="spellStart"/>
      <w:r>
        <w:t>숄즈</w:t>
      </w:r>
      <w:proofErr w:type="spellEnd"/>
      <w:r>
        <w:t xml:space="preserve"> 모델에서 중요한 </w:t>
      </w:r>
      <w:proofErr w:type="spellStart"/>
      <w:r>
        <w:t>입력값</w:t>
      </w:r>
      <w:r>
        <w:rPr>
          <w:rFonts w:hint="eastAsia"/>
        </w:rPr>
        <w:t>임</w:t>
      </w:r>
      <w:proofErr w:type="spellEnd"/>
    </w:p>
    <w:p w:rsidR="00C20F6C" w:rsidRDefault="00C20F6C" w:rsidP="00C20F6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상승비율</w:t>
      </w:r>
      <w:proofErr w:type="spellEnd"/>
      <w:r>
        <w:rPr>
          <w:rFonts w:hint="eastAsia"/>
        </w:rPr>
        <w:t>(</w:t>
      </w:r>
      <w:r>
        <w:t>u)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하락비율</w:t>
      </w:r>
      <w:proofErr w:type="spellEnd"/>
      <w:r>
        <w:rPr>
          <w:rFonts w:hint="eastAsia"/>
        </w:rPr>
        <w:t>(</w:t>
      </w:r>
      <w:r>
        <w:t>d</w:t>
      </w:r>
      <w:proofErr w:type="gramStart"/>
      <w:r>
        <w:t>)</w:t>
      </w:r>
      <w:r w:rsidR="00B65097">
        <w:t xml:space="preserve"> :</w:t>
      </w:r>
      <w:proofErr w:type="gramEnd"/>
      <w:r w:rsidR="00B65097">
        <w:t xml:space="preserve"> 기초 자산의 가격이 다음 시점에 상승하거나 하락할 때 예상되는 비율</w:t>
      </w:r>
      <w:r w:rsidR="00B65097">
        <w:rPr>
          <w:rFonts w:hint="eastAsia"/>
        </w:rPr>
        <w:t xml:space="preserve"> </w:t>
      </w:r>
      <w:r w:rsidR="00B65097">
        <w:t>(</w:t>
      </w:r>
      <w:r w:rsidR="00B65097">
        <w:rPr>
          <w:rFonts w:hint="eastAsia"/>
        </w:rPr>
        <w:t>자산의 변동성을 기반으로 계산됨)</w:t>
      </w:r>
    </w:p>
    <w:p w:rsidR="00C20F6C" w:rsidRDefault="008D7819" w:rsidP="00C20F6C">
      <w:pPr>
        <w:pStyle w:val="a3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상승</w:t>
      </w:r>
      <w:r w:rsidR="00B65097">
        <w:rPr>
          <w:rFonts w:hint="eastAsia"/>
        </w:rPr>
        <w:t>확률</w:t>
      </w:r>
      <w:proofErr w:type="spellEnd"/>
      <w:r w:rsidR="00C20F6C">
        <w:rPr>
          <w:rFonts w:hint="eastAsia"/>
        </w:rPr>
        <w:t>(</w:t>
      </w:r>
      <w:r w:rsidR="00C20F6C">
        <w:t>p)</w:t>
      </w:r>
      <w:r>
        <w:t xml:space="preserve">, </w:t>
      </w:r>
      <w:proofErr w:type="spellStart"/>
      <w:r>
        <w:rPr>
          <w:rFonts w:hint="eastAsia"/>
        </w:rPr>
        <w:t>하락확률</w:t>
      </w:r>
      <w:proofErr w:type="spellEnd"/>
      <w:r>
        <w:rPr>
          <w:rFonts w:hint="eastAsia"/>
        </w:rPr>
        <w:t>(</w:t>
      </w:r>
      <w:r>
        <w:t>1-p</w:t>
      </w:r>
      <w:proofErr w:type="gramStart"/>
      <w:r>
        <w:t>) :</w:t>
      </w:r>
      <w:proofErr w:type="gramEnd"/>
      <w:r>
        <w:t xml:space="preserve"> 이항모형에서 주가가 상승할 확률과 하락할 확률</w:t>
      </w:r>
      <w:r>
        <w:rPr>
          <w:rFonts w:hint="eastAsia"/>
        </w:rPr>
        <w:t xml:space="preserve"> </w:t>
      </w:r>
      <w:r>
        <w:t>(위험중립확률</w:t>
      </w:r>
      <w:r w:rsidR="007F0AF7">
        <w:rPr>
          <w:rFonts w:hint="eastAsia"/>
        </w:rPr>
        <w:t>,</w:t>
      </w:r>
      <w:r w:rsidR="007F0AF7">
        <w:t xml:space="preserve"> </w:t>
      </w:r>
      <w:proofErr w:type="spellStart"/>
      <w:r w:rsidR="007F0AF7">
        <w:rPr>
          <w:rFonts w:hint="eastAsia"/>
        </w:rPr>
        <w:t>상승비율</w:t>
      </w:r>
      <w:proofErr w:type="spellEnd"/>
      <w:r w:rsidR="007F0AF7">
        <w:rPr>
          <w:rFonts w:hint="eastAsia"/>
        </w:rPr>
        <w:t>,</w:t>
      </w:r>
      <w:r w:rsidR="007F0AF7">
        <w:t xml:space="preserve"> </w:t>
      </w:r>
      <w:proofErr w:type="spellStart"/>
      <w:r w:rsidR="007F0AF7">
        <w:rPr>
          <w:rFonts w:hint="eastAsia"/>
        </w:rPr>
        <w:t>하락비율</w:t>
      </w:r>
      <w:r>
        <w:t>을</w:t>
      </w:r>
      <w:proofErr w:type="spellEnd"/>
      <w:r>
        <w:t xml:space="preserve"> 기반으로 계산</w:t>
      </w:r>
      <w:r>
        <w:rPr>
          <w:rFonts w:hint="eastAsia"/>
        </w:rPr>
        <w:t>됨)</w:t>
      </w:r>
    </w:p>
    <w:p w:rsidR="008D7819" w:rsidRDefault="008D7819" w:rsidP="00C20F6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 xml:space="preserve">위험중립확률 </w:t>
      </w:r>
      <w:r>
        <w:t>:</w:t>
      </w:r>
      <w:proofErr w:type="gramEnd"/>
      <w:r>
        <w:t xml:space="preserve"> 위험 중립적인 투자자가 시장에서 주가가 상승할 가능성을 평가하는 확</w:t>
      </w:r>
      <w:r>
        <w:rPr>
          <w:rFonts w:hint="eastAsia"/>
        </w:rPr>
        <w:t xml:space="preserve">률 </w:t>
      </w:r>
      <w:r>
        <w:t xml:space="preserve">(이는 실제 세계에서의 확률과는 다르며, </w:t>
      </w:r>
      <w:proofErr w:type="spellStart"/>
      <w:r>
        <w:t>무위험</w:t>
      </w:r>
      <w:proofErr w:type="spellEnd"/>
      <w:r>
        <w:t xml:space="preserve"> 이자율을 기준으로 기초 자산의 현재 가치와 미래 가치를 연결하는 </w:t>
      </w:r>
      <w:r>
        <w:rPr>
          <w:rFonts w:hint="eastAsia"/>
        </w:rPr>
        <w:t>개념임)</w:t>
      </w:r>
    </w:p>
    <w:p w:rsidR="008D7819" w:rsidRDefault="00C20F6C" w:rsidP="00C20F6C">
      <w:pPr>
        <w:pStyle w:val="a3"/>
        <w:numPr>
          <w:ilvl w:val="0"/>
          <w:numId w:val="5"/>
        </w:numPr>
        <w:ind w:leftChars="0"/>
      </w:pPr>
      <w:r w:rsidRPr="00C20F6C">
        <w:rPr>
          <w:rFonts w:hint="eastAsia"/>
        </w:rPr>
        <w:t>시간</w:t>
      </w:r>
      <w:r w:rsidRPr="00C20F6C">
        <w:t xml:space="preserve"> </w:t>
      </w:r>
      <w:proofErr w:type="spellStart"/>
      <w:r w:rsidRPr="00C20F6C">
        <w:t>경과분</w:t>
      </w:r>
      <w:proofErr w:type="spellEnd"/>
      <w:r w:rsidRPr="00C20F6C">
        <w:t>(</w:t>
      </w:r>
      <w:proofErr w:type="spellStart"/>
      <w:r w:rsidRPr="00C20F6C">
        <w:t>Δt</w:t>
      </w:r>
      <w:proofErr w:type="spellEnd"/>
      <w:proofErr w:type="gramStart"/>
      <w:r w:rsidRPr="00C20F6C">
        <w:t>)</w:t>
      </w:r>
      <w:r w:rsidR="008D7819">
        <w:t xml:space="preserve"> :</w:t>
      </w:r>
      <w:proofErr w:type="gramEnd"/>
      <w:r w:rsidR="008D7819">
        <w:t xml:space="preserve"> 옵션 평가에서 고려하는 각각의 시간 간격을 </w:t>
      </w:r>
      <w:r w:rsidR="008D7819">
        <w:rPr>
          <w:rFonts w:hint="eastAsia"/>
        </w:rPr>
        <w:t>의미</w:t>
      </w:r>
    </w:p>
    <w:p w:rsidR="00C20F6C" w:rsidRDefault="008D7819" w:rsidP="008D7819">
      <w:pPr>
        <w:pStyle w:val="a3"/>
        <w:numPr>
          <w:ilvl w:val="0"/>
          <w:numId w:val="11"/>
        </w:numPr>
        <w:ind w:leftChars="0"/>
      </w:pPr>
      <w:r>
        <w:t>이는 옵션의 만기일까지 남은 시간을 여러 개의 작은 간격으로 나누는 것을 의미하며, 특히 이항모형에서 사용</w:t>
      </w:r>
      <w:r>
        <w:rPr>
          <w:rFonts w:hint="eastAsia"/>
        </w:rPr>
        <w:t>됨.</w:t>
      </w:r>
      <w:r>
        <w:t xml:space="preserve"> 각 간격마다 기초 자산의 가격 변화가 발생하며, 이를 통해 전체 기간 동안의 가격 경로를 모델링할 수 있</w:t>
      </w:r>
      <w:r>
        <w:rPr>
          <w:rFonts w:hint="eastAsia"/>
        </w:rPr>
        <w:t>음</w:t>
      </w:r>
    </w:p>
    <w:p w:rsidR="00C20F6C" w:rsidRDefault="00C20F6C" w:rsidP="00C20F6C">
      <w:pPr>
        <w:pStyle w:val="a3"/>
        <w:numPr>
          <w:ilvl w:val="0"/>
          <w:numId w:val="5"/>
        </w:numPr>
        <w:ind w:leftChars="0"/>
      </w:pPr>
      <w:proofErr w:type="gramStart"/>
      <w:r>
        <w:rPr>
          <w:rFonts w:hint="eastAsia"/>
        </w:rPr>
        <w:t>노드</w:t>
      </w:r>
      <w:r w:rsidR="008D7819">
        <w:rPr>
          <w:rFonts w:hint="eastAsia"/>
        </w:rPr>
        <w:t xml:space="preserve"> </w:t>
      </w:r>
      <w:r w:rsidR="008D7819">
        <w:t>:</w:t>
      </w:r>
      <w:proofErr w:type="gramEnd"/>
      <w:r w:rsidR="008D7819">
        <w:t xml:space="preserve"> 이항모형에서 각 시점에서 가능한 기초 자산의 가격 수준을 나타내는 지점을 의미</w:t>
      </w:r>
    </w:p>
    <w:p w:rsidR="008D7819" w:rsidRDefault="008D7819" w:rsidP="008D7819">
      <w:pPr>
        <w:pStyle w:val="a3"/>
        <w:numPr>
          <w:ilvl w:val="0"/>
          <w:numId w:val="11"/>
        </w:numPr>
        <w:ind w:leftChars="0"/>
      </w:pPr>
      <w:r>
        <w:t xml:space="preserve">이항모형에서는 시간 경과에 따라 노드가 나뉘며, 각 노드는 해당 시점에서 가능한 가격 경로의 결과를 나타냅니다. 노드는 옵션의 현재 가치를 계산하기 위해 </w:t>
      </w:r>
      <w:proofErr w:type="spellStart"/>
      <w:r>
        <w:t>백워드</w:t>
      </w:r>
      <w:proofErr w:type="spellEnd"/>
      <w:r>
        <w:t xml:space="preserve"> </w:t>
      </w:r>
      <w:proofErr w:type="spellStart"/>
      <w:r>
        <w:t>인덕션</w:t>
      </w:r>
      <w:proofErr w:type="spellEnd"/>
      <w:r>
        <w:t>(backward induction) 방식으로 처리됩니다.</w:t>
      </w:r>
    </w:p>
    <w:p w:rsidR="008D7819" w:rsidRDefault="008D7819" w:rsidP="008D7819">
      <w:pPr>
        <w:pStyle w:val="a3"/>
        <w:numPr>
          <w:ilvl w:val="0"/>
          <w:numId w:val="11"/>
        </w:numPr>
        <w:ind w:leftChars="0"/>
      </w:pPr>
      <w:proofErr w:type="spellStart"/>
      <w:r>
        <w:t>백워드</w:t>
      </w:r>
      <w:proofErr w:type="spellEnd"/>
      <w:r>
        <w:t xml:space="preserve"> </w:t>
      </w:r>
      <w:proofErr w:type="spellStart"/>
      <w:r>
        <w:t>인덕션</w:t>
      </w:r>
      <w:proofErr w:type="spellEnd"/>
      <w:r>
        <w:t xml:space="preserve">(backward induction) </w:t>
      </w:r>
      <w:proofErr w:type="gramStart"/>
      <w:r>
        <w:t>방식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이항모형에서 사용되는 계산 방법으로, 옵션이나 기타 파생상품의 가격을 결정할 때 미래의 가치를 기반으로 현재의 가치를 계산하는 방식</w:t>
      </w:r>
    </w:p>
    <w:p w:rsidR="00C20F6C" w:rsidRPr="007F0AF7" w:rsidRDefault="007F0AF7" w:rsidP="007F0AF7">
      <w:pPr>
        <w:jc w:val="center"/>
        <w:rPr>
          <w:sz w:val="14"/>
        </w:rPr>
      </w:pPr>
      <w:proofErr w:type="gramStart"/>
      <w:r w:rsidRPr="007F0AF7">
        <w:rPr>
          <w:rFonts w:hint="eastAsia"/>
          <w:sz w:val="14"/>
        </w:rPr>
        <w:t>출처</w:t>
      </w:r>
      <w:r w:rsidRPr="007F0AF7">
        <w:rPr>
          <w:sz w:val="14"/>
        </w:rPr>
        <w:t xml:space="preserve"> :</w:t>
      </w:r>
      <w:proofErr w:type="gramEnd"/>
      <w:r w:rsidRPr="007F0AF7">
        <w:rPr>
          <w:sz w:val="14"/>
        </w:rPr>
        <w:t xml:space="preserve"> </w:t>
      </w:r>
      <w:hyperlink r:id="rId5" w:history="1">
        <w:r w:rsidRPr="007F0AF7">
          <w:rPr>
            <w:rStyle w:val="a5"/>
            <w:sz w:val="14"/>
          </w:rPr>
          <w:t>Option Pricing Models - Definition, Types, How to Use (corporatefinanceinstitute.com)</w:t>
        </w:r>
      </w:hyperlink>
    </w:p>
    <w:p w:rsidR="00C20F6C" w:rsidRPr="007F0AF7" w:rsidRDefault="00B65097" w:rsidP="00B65097">
      <w:pPr>
        <w:widowControl/>
        <w:wordWrap/>
        <w:autoSpaceDE/>
        <w:autoSpaceDN/>
        <w:rPr>
          <w:b/>
          <w:sz w:val="30"/>
          <w:szCs w:val="30"/>
        </w:rPr>
      </w:pPr>
      <w:r>
        <w:br w:type="page"/>
      </w:r>
      <w:r w:rsidR="004C5065">
        <w:rPr>
          <w:b/>
          <w:sz w:val="30"/>
          <w:szCs w:val="30"/>
        </w:rPr>
        <w:lastRenderedPageBreak/>
        <w:t>6</w:t>
      </w:r>
      <w:r w:rsidR="00C20F6C" w:rsidRPr="007F0AF7">
        <w:rPr>
          <w:b/>
          <w:sz w:val="30"/>
          <w:szCs w:val="30"/>
        </w:rPr>
        <w:t xml:space="preserve">. </w:t>
      </w:r>
      <w:r w:rsidR="00C20F6C" w:rsidRPr="007F0AF7">
        <w:rPr>
          <w:rFonts w:hint="eastAsia"/>
          <w:b/>
          <w:sz w:val="30"/>
          <w:szCs w:val="30"/>
        </w:rPr>
        <w:t>이자율 관련 개념</w:t>
      </w:r>
      <w:r w:rsidR="00175948">
        <w:rPr>
          <w:rFonts w:hint="eastAsia"/>
          <w:b/>
          <w:sz w:val="30"/>
          <w:szCs w:val="30"/>
        </w:rPr>
        <w:t xml:space="preserve"> </w:t>
      </w:r>
      <w:r w:rsidR="00175948">
        <w:rPr>
          <w:b/>
          <w:sz w:val="30"/>
          <w:szCs w:val="30"/>
        </w:rPr>
        <w:t>(</w:t>
      </w:r>
      <w:r w:rsidR="00175948">
        <w:rPr>
          <w:rFonts w:hint="eastAsia"/>
          <w:b/>
          <w:sz w:val="30"/>
          <w:szCs w:val="30"/>
        </w:rPr>
        <w:t xml:space="preserve">이자율의 </w:t>
      </w:r>
      <w:proofErr w:type="spellStart"/>
      <w:r w:rsidR="00175948">
        <w:rPr>
          <w:rFonts w:hint="eastAsia"/>
          <w:b/>
          <w:sz w:val="30"/>
          <w:szCs w:val="30"/>
        </w:rPr>
        <w:t>기간구조</w:t>
      </w:r>
      <w:proofErr w:type="spellEnd"/>
      <w:r w:rsidR="00175948">
        <w:rPr>
          <w:rFonts w:hint="eastAsia"/>
          <w:b/>
          <w:sz w:val="30"/>
          <w:szCs w:val="30"/>
        </w:rPr>
        <w:t xml:space="preserve"> </w:t>
      </w:r>
      <w:r w:rsidR="00175948">
        <w:rPr>
          <w:b/>
          <w:sz w:val="30"/>
          <w:szCs w:val="30"/>
        </w:rPr>
        <w:t xml:space="preserve">&amp; </w:t>
      </w:r>
      <w:r w:rsidR="00175948" w:rsidRPr="00175948">
        <w:rPr>
          <w:b/>
          <w:sz w:val="30"/>
          <w:szCs w:val="30"/>
        </w:rPr>
        <w:t>Bootstrapping</w:t>
      </w:r>
      <w:r w:rsidR="00175948">
        <w:rPr>
          <w:b/>
          <w:sz w:val="30"/>
          <w:szCs w:val="30"/>
        </w:rPr>
        <w:t>)</w:t>
      </w:r>
    </w:p>
    <w:p w:rsidR="004C5065" w:rsidRDefault="004C5065" w:rsidP="004C5065">
      <w:pPr>
        <w:pStyle w:val="a3"/>
        <w:ind w:leftChars="0" w:left="760"/>
      </w:pPr>
    </w:p>
    <w:p w:rsidR="007C5222" w:rsidRPr="00F308DA" w:rsidRDefault="007C5222" w:rsidP="00C20F6C">
      <w:pPr>
        <w:pStyle w:val="a3"/>
        <w:numPr>
          <w:ilvl w:val="0"/>
          <w:numId w:val="8"/>
        </w:numPr>
        <w:ind w:leftChars="0"/>
        <w:rPr>
          <w:b/>
        </w:rPr>
      </w:pPr>
      <w:r w:rsidRPr="00F308DA">
        <w:rPr>
          <w:b/>
        </w:rPr>
        <w:t xml:space="preserve">YTM (Yield to Maturity, </w:t>
      </w:r>
      <w:proofErr w:type="spellStart"/>
      <w:r w:rsidRPr="00F308DA">
        <w:rPr>
          <w:b/>
        </w:rPr>
        <w:t>만기수익률</w:t>
      </w:r>
      <w:proofErr w:type="spellEnd"/>
      <w:proofErr w:type="gramStart"/>
      <w:r w:rsidRPr="00F308DA">
        <w:rPr>
          <w:b/>
        </w:rPr>
        <w:t>) :</w:t>
      </w:r>
      <w:proofErr w:type="gramEnd"/>
      <w:r w:rsidRPr="00F308DA">
        <w:rPr>
          <w:b/>
        </w:rPr>
        <w:t xml:space="preserve"> 특정 채권의 전체 기간에 대한 평균 수익률.</w:t>
      </w:r>
    </w:p>
    <w:p w:rsidR="007C5222" w:rsidRDefault="007C5222" w:rsidP="007C5222">
      <w:pPr>
        <w:pStyle w:val="a3"/>
        <w:numPr>
          <w:ilvl w:val="0"/>
          <w:numId w:val="11"/>
        </w:numPr>
        <w:ind w:leftChars="0"/>
      </w:pPr>
      <w:r>
        <w:t xml:space="preserve">YTM은 채권을 만기까지 보유할 경우 예상되는 연평균 수익률입니다. 채권의 YTM은 모든 미래 현금 흐름(쿠폰 지급 및 원금 상환)을 현재 채권 가격과 동일하게 만드는 할인율입니다. </w:t>
      </w:r>
      <w:r>
        <w:rPr>
          <w:rStyle w:val="katex-mathml"/>
        </w:rPr>
        <w:t>C</w:t>
      </w:r>
      <w:r>
        <w:t xml:space="preserve">는 쿠폰 지급액, </w:t>
      </w:r>
      <w:r>
        <w:rPr>
          <w:rStyle w:val="katex-mathml"/>
        </w:rPr>
        <w:t>F</w:t>
      </w:r>
      <w:r>
        <w:t xml:space="preserve">는 만기 시 원금 상환액, </w:t>
      </w:r>
      <w:r>
        <w:rPr>
          <w:rStyle w:val="katex-mathml"/>
        </w:rPr>
        <w:t>P</w:t>
      </w:r>
      <w:r>
        <w:t xml:space="preserve">는 현재 채권 가격, </w:t>
      </w:r>
      <w:r>
        <w:rPr>
          <w:rStyle w:val="katex-mathml"/>
        </w:rPr>
        <w:t>n</w:t>
      </w:r>
      <w:r>
        <w:t>은 채권의 만기까지의 기간입니다.</w:t>
      </w:r>
    </w:p>
    <w:p w:rsidR="007C5222" w:rsidRDefault="007C5222" w:rsidP="00B00D12">
      <w:pPr>
        <w:ind w:left="800" w:firstLineChars="100" w:firstLine="200"/>
      </w:pPr>
      <w:r>
        <w:rPr>
          <w:noProof/>
        </w:rPr>
        <w:drawing>
          <wp:inline distT="0" distB="0" distL="0" distR="0" wp14:anchorId="461FEADF" wp14:editId="4973317E">
            <wp:extent cx="2657475" cy="542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22" w:rsidRPr="00F308DA" w:rsidRDefault="007C5222" w:rsidP="00C20F6C">
      <w:pPr>
        <w:pStyle w:val="a3"/>
        <w:numPr>
          <w:ilvl w:val="0"/>
          <w:numId w:val="8"/>
        </w:numPr>
        <w:ind w:leftChars="0"/>
        <w:rPr>
          <w:b/>
        </w:rPr>
      </w:pPr>
      <w:r w:rsidRPr="00F308DA">
        <w:rPr>
          <w:b/>
        </w:rPr>
        <w:t xml:space="preserve">Spot </w:t>
      </w:r>
      <w:r w:rsidRPr="00F308DA">
        <w:rPr>
          <w:rFonts w:hint="eastAsia"/>
          <w:b/>
        </w:rPr>
        <w:t>R</w:t>
      </w:r>
      <w:r w:rsidR="00C20F6C" w:rsidRPr="00F308DA">
        <w:rPr>
          <w:b/>
        </w:rPr>
        <w:t>ate</w:t>
      </w:r>
      <w:r w:rsidRPr="00F308DA">
        <w:rPr>
          <w:b/>
        </w:rPr>
        <w:t xml:space="preserve"> </w:t>
      </w:r>
      <w:proofErr w:type="spellStart"/>
      <w:proofErr w:type="gramStart"/>
      <w:r w:rsidRPr="00F308DA">
        <w:rPr>
          <w:rFonts w:hint="eastAsia"/>
          <w:b/>
        </w:rPr>
        <w:t>현물이자율</w:t>
      </w:r>
      <w:proofErr w:type="spellEnd"/>
      <w:r w:rsidRPr="00F308DA">
        <w:rPr>
          <w:rFonts w:hint="eastAsia"/>
          <w:b/>
        </w:rPr>
        <w:t xml:space="preserve"> </w:t>
      </w:r>
      <w:r w:rsidRPr="00F308DA">
        <w:rPr>
          <w:b/>
        </w:rPr>
        <w:t>:</w:t>
      </w:r>
      <w:proofErr w:type="gramEnd"/>
      <w:r w:rsidRPr="00F308DA">
        <w:rPr>
          <w:b/>
        </w:rPr>
        <w:t xml:space="preserve"> 특정 기간에 대한 현재 시점의 이자율</w:t>
      </w:r>
    </w:p>
    <w:p w:rsidR="00B00D12" w:rsidRPr="00B00D12" w:rsidRDefault="00B00D12" w:rsidP="00B00D12">
      <w:pPr>
        <w:pStyle w:val="a3"/>
        <w:numPr>
          <w:ilvl w:val="0"/>
          <w:numId w:val="11"/>
        </w:numPr>
      </w:pPr>
      <w:r w:rsidRPr="00B00D12">
        <w:t xml:space="preserve">Spot Rate는 특정 기간 </w:t>
      </w:r>
      <w:r>
        <w:t>t</w:t>
      </w:r>
      <w:r w:rsidRPr="00B00D12">
        <w:t xml:space="preserve">에 적용되는 이자율로, 이자율 </w:t>
      </w:r>
      <w:proofErr w:type="spellStart"/>
      <w:r w:rsidRPr="00B00D12">
        <w:t>기간구조</w:t>
      </w:r>
      <w:proofErr w:type="spellEnd"/>
      <w:r w:rsidRPr="00B00D12">
        <w:t xml:space="preserve"> 곡선에서 도출됩니다. 예를 들어, 1년 후의 Spot Rate를 </w:t>
      </w:r>
      <w:proofErr w:type="gramStart"/>
      <w:r>
        <w:t>S</w:t>
      </w:r>
      <w:r>
        <w:rPr>
          <w:vertAlign w:val="subscript"/>
        </w:rPr>
        <w:t>1</w:t>
      </w:r>
      <w:r w:rsidRPr="00B00D12">
        <w:t>​,</w:t>
      </w:r>
      <w:proofErr w:type="gramEnd"/>
      <w:r w:rsidRPr="00B00D12">
        <w:t xml:space="preserve"> 2년 후의 Spot Rate를 </w:t>
      </w:r>
      <w:r>
        <w:t>S</w:t>
      </w:r>
      <w:r>
        <w:rPr>
          <w:vertAlign w:val="subscript"/>
        </w:rPr>
        <w:t>2</w:t>
      </w:r>
      <w:r w:rsidRPr="00B00D12">
        <w:t>​로 표시할 수 있습니다.</w:t>
      </w:r>
      <w:r>
        <w:t xml:space="preserve"> </w:t>
      </w:r>
      <w:r w:rsidRPr="00B00D12">
        <w:t>채권의 현재 가치는 Spot Rate를 사용하여 다음과 같이 계산됩니다:</w:t>
      </w:r>
    </w:p>
    <w:p w:rsidR="00C20F6C" w:rsidRDefault="00B00D12" w:rsidP="00B00D12">
      <w:pPr>
        <w:pStyle w:val="a3"/>
        <w:ind w:leftChars="0" w:left="1160"/>
      </w:pPr>
      <w:r>
        <w:rPr>
          <w:noProof/>
        </w:rPr>
        <w:drawing>
          <wp:inline distT="0" distB="0" distL="0" distR="0" wp14:anchorId="654135FB" wp14:editId="6C193658">
            <wp:extent cx="2314575" cy="4762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22" w:rsidRPr="00F308DA" w:rsidRDefault="00C20F6C" w:rsidP="00C20F6C">
      <w:pPr>
        <w:pStyle w:val="a3"/>
        <w:numPr>
          <w:ilvl w:val="0"/>
          <w:numId w:val="8"/>
        </w:numPr>
        <w:ind w:leftChars="0"/>
        <w:rPr>
          <w:b/>
        </w:rPr>
      </w:pPr>
      <w:r w:rsidRPr="00F308DA">
        <w:rPr>
          <w:b/>
        </w:rPr>
        <w:t>Forward rate</w:t>
      </w:r>
      <w:r w:rsidR="007C5222" w:rsidRPr="00F308DA">
        <w:rPr>
          <w:b/>
        </w:rPr>
        <w:t xml:space="preserve"> </w:t>
      </w:r>
      <w:proofErr w:type="spellStart"/>
      <w:proofErr w:type="gramStart"/>
      <w:r w:rsidR="007C5222" w:rsidRPr="00F308DA">
        <w:rPr>
          <w:rFonts w:hint="eastAsia"/>
          <w:b/>
        </w:rPr>
        <w:t>선도이자율</w:t>
      </w:r>
      <w:proofErr w:type="spellEnd"/>
      <w:r w:rsidR="007C5222" w:rsidRPr="00F308DA">
        <w:rPr>
          <w:rFonts w:hint="eastAsia"/>
          <w:b/>
        </w:rPr>
        <w:t xml:space="preserve"> :</w:t>
      </w:r>
      <w:proofErr w:type="gramEnd"/>
      <w:r w:rsidR="007C5222" w:rsidRPr="00F308DA">
        <w:rPr>
          <w:b/>
        </w:rPr>
        <w:t xml:space="preserve"> 특정 기간에 대한 미래의 예상 이자율.</w:t>
      </w:r>
    </w:p>
    <w:p w:rsidR="00C20F6C" w:rsidRDefault="00B00D12" w:rsidP="00B00D12">
      <w:pPr>
        <w:pStyle w:val="a3"/>
        <w:numPr>
          <w:ilvl w:val="0"/>
          <w:numId w:val="11"/>
        </w:numPr>
      </w:pPr>
      <w:r w:rsidRPr="00B00D12">
        <w:t>Forward Rate는 현재 시점에서 미래의 특정 기간에 대한 예상 이자율입니다. 예를 들어, 1년 후부터 2년 후까지의 Forward Rate를 f</w:t>
      </w:r>
      <w:r w:rsidRPr="00B00D12">
        <w:rPr>
          <w:vertAlign w:val="subscript"/>
        </w:rPr>
        <w:t>1,2</w:t>
      </w:r>
      <w:r w:rsidRPr="00B00D12">
        <w:t>​로 나타낼 수 있습니다.</w:t>
      </w:r>
      <w:r>
        <w:t xml:space="preserve"> </w:t>
      </w:r>
      <w:r w:rsidRPr="00B00D12">
        <w:t xml:space="preserve">Spot Rate와 Forward Rate 간의 관계는 </w:t>
      </w:r>
      <w:r>
        <w:rPr>
          <w:rFonts w:hint="eastAsia"/>
        </w:rPr>
        <w:t>다음과 같습니다.</w:t>
      </w:r>
      <w:r>
        <w:t xml:space="preserve"> </w:t>
      </w:r>
    </w:p>
    <w:p w:rsidR="00B00D12" w:rsidRDefault="00B00D12" w:rsidP="00B00D12">
      <w:pPr>
        <w:ind w:left="800" w:firstLineChars="100" w:firstLine="200"/>
      </w:pPr>
      <w:r>
        <w:rPr>
          <w:noProof/>
        </w:rPr>
        <w:drawing>
          <wp:inline distT="0" distB="0" distL="0" distR="0" wp14:anchorId="71C60EAA" wp14:editId="0EBBF255">
            <wp:extent cx="3486150" cy="4667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222" w:rsidRPr="00F308DA" w:rsidRDefault="007C5222" w:rsidP="007C5222">
      <w:pPr>
        <w:pStyle w:val="a3"/>
        <w:numPr>
          <w:ilvl w:val="0"/>
          <w:numId w:val="8"/>
        </w:numPr>
        <w:ind w:leftChars="0"/>
        <w:rPr>
          <w:b/>
        </w:rPr>
      </w:pPr>
      <w:r w:rsidRPr="00F308DA">
        <w:rPr>
          <w:b/>
        </w:rPr>
        <w:t>Bootstrapping 방법</w:t>
      </w:r>
    </w:p>
    <w:p w:rsidR="007C5222" w:rsidRDefault="007C5222" w:rsidP="007C5222">
      <w:pPr>
        <w:pStyle w:val="a3"/>
        <w:numPr>
          <w:ilvl w:val="0"/>
          <w:numId w:val="11"/>
        </w:numPr>
        <w:ind w:leftChars="0"/>
      </w:pPr>
      <w:r>
        <w:t>Bootstrapping 방법은</w:t>
      </w:r>
      <w:r w:rsidR="00B00D12">
        <w:t xml:space="preserve"> </w:t>
      </w:r>
      <w:proofErr w:type="spellStart"/>
      <w:r w:rsidR="00B00D12">
        <w:rPr>
          <w:rFonts w:hint="eastAsia"/>
        </w:rPr>
        <w:t>만기수익률</w:t>
      </w:r>
      <w:proofErr w:type="spellEnd"/>
      <w:r w:rsidR="00B00D12">
        <w:rPr>
          <w:rFonts w:hint="eastAsia"/>
        </w:rPr>
        <w:t>(</w:t>
      </w:r>
      <w:r w:rsidR="00B00D12">
        <w:t>YTM)</w:t>
      </w:r>
      <w:r w:rsidR="00B00D12">
        <w:rPr>
          <w:rFonts w:hint="eastAsia"/>
        </w:rPr>
        <w:t xml:space="preserve">곡선을 이용해 </w:t>
      </w:r>
      <w:proofErr w:type="spellStart"/>
      <w:r w:rsidR="00B00D12">
        <w:rPr>
          <w:rFonts w:hint="eastAsia"/>
        </w:rPr>
        <w:t>현물이자율</w:t>
      </w:r>
      <w:proofErr w:type="spellEnd"/>
      <w:r w:rsidR="00B00D12">
        <w:rPr>
          <w:rFonts w:hint="eastAsia"/>
        </w:rPr>
        <w:t>(</w:t>
      </w:r>
      <w:r w:rsidR="00B00D12">
        <w:t>Spot rate)</w:t>
      </w:r>
      <w:r w:rsidR="00B00D12">
        <w:rPr>
          <w:rFonts w:hint="eastAsia"/>
        </w:rPr>
        <w:t>을 뽑아내고,</w:t>
      </w:r>
      <w:r w:rsidR="00B00D12">
        <w:t xml:space="preserve"> </w:t>
      </w:r>
      <w:r w:rsidR="00B00D12">
        <w:rPr>
          <w:rFonts w:hint="eastAsia"/>
        </w:rPr>
        <w:t xml:space="preserve">뽑아낸 </w:t>
      </w:r>
      <w:proofErr w:type="spellStart"/>
      <w:r w:rsidR="00B00D12">
        <w:rPr>
          <w:rFonts w:hint="eastAsia"/>
        </w:rPr>
        <w:t>현</w:t>
      </w:r>
      <w:r w:rsidR="00175948">
        <w:rPr>
          <w:rFonts w:hint="eastAsia"/>
        </w:rPr>
        <w:t>물</w:t>
      </w:r>
      <w:r w:rsidR="00B00D12">
        <w:rPr>
          <w:rFonts w:hint="eastAsia"/>
        </w:rPr>
        <w:t>이자율</w:t>
      </w:r>
      <w:proofErr w:type="spellEnd"/>
      <w:r w:rsidR="00B00D12">
        <w:rPr>
          <w:rFonts w:hint="eastAsia"/>
        </w:rPr>
        <w:t xml:space="preserve"> 바탕으로 </w:t>
      </w:r>
      <w:proofErr w:type="spellStart"/>
      <w:r w:rsidR="00B00D12">
        <w:rPr>
          <w:rFonts w:hint="eastAsia"/>
        </w:rPr>
        <w:t>선도이자율</w:t>
      </w:r>
      <w:proofErr w:type="spellEnd"/>
      <w:r w:rsidR="00B00D12">
        <w:rPr>
          <w:rFonts w:hint="eastAsia"/>
        </w:rPr>
        <w:t>(</w:t>
      </w:r>
      <w:r w:rsidR="00B00D12">
        <w:t xml:space="preserve">Forward </w:t>
      </w:r>
      <w:r w:rsidR="00B00D12">
        <w:rPr>
          <w:rFonts w:hint="eastAsia"/>
        </w:rPr>
        <w:t>r</w:t>
      </w:r>
      <w:r w:rsidR="00B00D12">
        <w:t>ate)</w:t>
      </w:r>
      <w:r w:rsidR="00B00D12">
        <w:rPr>
          <w:rFonts w:hint="eastAsia"/>
        </w:rPr>
        <w:t>를 구하는 과정입니다.</w:t>
      </w:r>
      <w:r w:rsidR="00B00D12">
        <w:t xml:space="preserve"> </w:t>
      </w:r>
    </w:p>
    <w:p w:rsidR="00B00D12" w:rsidRDefault="00B00D12" w:rsidP="007C5222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Y</w:t>
      </w:r>
      <w:r>
        <w:t>TM</w:t>
      </w:r>
      <w:r>
        <w:rPr>
          <w:rFonts w:hint="eastAsia"/>
        </w:rPr>
        <w:t>은 특정시점에 발행시장에서 관측된 이자율로,</w:t>
      </w:r>
      <w:r>
        <w:t xml:space="preserve"> </w:t>
      </w:r>
      <w:r>
        <w:rPr>
          <w:rFonts w:hint="eastAsia"/>
        </w:rPr>
        <w:t xml:space="preserve">실무적으로 </w:t>
      </w:r>
      <w:r>
        <w:t>YTM</w:t>
      </w:r>
      <w:r>
        <w:rPr>
          <w:rFonts w:hint="eastAsia"/>
        </w:rPr>
        <w:t>은 증권정보포털에서 다운받아서 적용합니다.</w:t>
      </w:r>
      <w:r>
        <w:t xml:space="preserve"> YTM </w:t>
      </w:r>
      <w:r>
        <w:rPr>
          <w:rFonts w:hint="eastAsia"/>
        </w:rPr>
        <w:t>데이</w:t>
      </w:r>
      <w:r w:rsidR="009C2BEB">
        <w:rPr>
          <w:rFonts w:hint="eastAsia"/>
        </w:rPr>
        <w:t>터</w:t>
      </w:r>
      <w:r>
        <w:rPr>
          <w:rFonts w:hint="eastAsia"/>
        </w:rPr>
        <w:t xml:space="preserve">가 모든 만기에 대해 제공되지 않으므로 </w:t>
      </w:r>
      <w:proofErr w:type="spellStart"/>
      <w:r>
        <w:rPr>
          <w:rFonts w:hint="eastAsia"/>
        </w:rPr>
        <w:t>선형보간법</w:t>
      </w:r>
      <w:proofErr w:type="spellEnd"/>
      <w:r>
        <w:rPr>
          <w:rFonts w:hint="eastAsia"/>
        </w:rPr>
        <w:t xml:space="preserve"> 등을 </w:t>
      </w:r>
      <w:r w:rsidR="00175948">
        <w:rPr>
          <w:rFonts w:hint="eastAsia"/>
        </w:rPr>
        <w:t xml:space="preserve">통해 </w:t>
      </w:r>
      <w:proofErr w:type="spellStart"/>
      <w:r w:rsidR="00175948">
        <w:rPr>
          <w:rFonts w:hint="eastAsia"/>
        </w:rPr>
        <w:t>추청해야합니다</w:t>
      </w:r>
      <w:proofErr w:type="spellEnd"/>
      <w:r w:rsidR="00175948">
        <w:rPr>
          <w:rFonts w:hint="eastAsia"/>
        </w:rPr>
        <w:t>.</w:t>
      </w:r>
    </w:p>
    <w:p w:rsidR="007C5222" w:rsidRDefault="007C5222" w:rsidP="007C5222">
      <w:pPr>
        <w:pStyle w:val="a3"/>
        <w:numPr>
          <w:ilvl w:val="0"/>
          <w:numId w:val="11"/>
        </w:numPr>
        <w:ind w:leftChars="0"/>
      </w:pPr>
      <w:r>
        <w:t xml:space="preserve">가장 짧은 만기의 채권(예: 1년 만기 제로 쿠폰 채권)의 Spot Rate를 계산합니다. </w:t>
      </w:r>
      <w:r w:rsidR="00175948">
        <w:t>(1</w:t>
      </w:r>
      <w:r w:rsidR="00175948">
        <w:rPr>
          <w:rFonts w:hint="eastAsia"/>
        </w:rPr>
        <w:t xml:space="preserve">년 만기의 </w:t>
      </w:r>
      <w:r w:rsidR="00175948">
        <w:t>YTM, Spot, Forward</w:t>
      </w:r>
      <w:r w:rsidR="00175948">
        <w:rPr>
          <w:rFonts w:hint="eastAsia"/>
        </w:rPr>
        <w:t>는 동일)</w:t>
      </w:r>
    </w:p>
    <w:p w:rsidR="007C5222" w:rsidRDefault="007C5222" w:rsidP="00AE741A">
      <w:pPr>
        <w:pStyle w:val="a3"/>
        <w:numPr>
          <w:ilvl w:val="0"/>
          <w:numId w:val="11"/>
        </w:numPr>
        <w:ind w:leftChars="0"/>
      </w:pPr>
      <w:r>
        <w:lastRenderedPageBreak/>
        <w:t xml:space="preserve">이전 단계에서 계산된 Spot Rate를 사용하여 다음 만기 채권(예: 2년 만기 채권)의 Spot Rate를 계산합니다. </w:t>
      </w:r>
    </w:p>
    <w:p w:rsidR="00C20F6C" w:rsidRDefault="007C5222" w:rsidP="00BF444B">
      <w:pPr>
        <w:pStyle w:val="a3"/>
        <w:numPr>
          <w:ilvl w:val="0"/>
          <w:numId w:val="11"/>
        </w:numPr>
        <w:ind w:leftChars="0"/>
      </w:pPr>
      <w:r>
        <w:t xml:space="preserve">이러한 과정을 반복하여 전체 </w:t>
      </w:r>
      <w:r w:rsidR="00175948">
        <w:rPr>
          <w:rFonts w:hint="eastAsia"/>
        </w:rPr>
        <w:t xml:space="preserve">현물 </w:t>
      </w:r>
      <w:r w:rsidR="00175948">
        <w:t>이자율 곡선</w:t>
      </w:r>
      <w:r w:rsidR="00175948">
        <w:rPr>
          <w:rFonts w:hint="eastAsia"/>
        </w:rPr>
        <w:t>(</w:t>
      </w:r>
      <w:r w:rsidR="00175948">
        <w:t>Spot rate curve)</w:t>
      </w:r>
      <w:r>
        <w:t>을 구성합니다.</w:t>
      </w:r>
    </w:p>
    <w:p w:rsidR="00175948" w:rsidRDefault="00175948" w:rsidP="00175948">
      <w:pPr>
        <w:pStyle w:val="a3"/>
        <w:numPr>
          <w:ilvl w:val="0"/>
          <w:numId w:val="11"/>
        </w:numPr>
        <w:ind w:leftChars="0"/>
      </w:pPr>
      <w:r>
        <w:t xml:space="preserve">전체 </w:t>
      </w:r>
      <w:proofErr w:type="spellStart"/>
      <w:r>
        <w:rPr>
          <w:rFonts w:hint="eastAsia"/>
        </w:rPr>
        <w:t>현물</w:t>
      </w:r>
      <w:r>
        <w:t>이자율</w:t>
      </w:r>
      <w:proofErr w:type="spellEnd"/>
      <w:r>
        <w:t xml:space="preserve"> 곡선</w:t>
      </w:r>
      <w:r>
        <w:rPr>
          <w:rFonts w:hint="eastAsia"/>
        </w:rPr>
        <w:t>(</w:t>
      </w:r>
      <w:r>
        <w:t xml:space="preserve">Spot rate curve)을 </w:t>
      </w:r>
      <w:r>
        <w:rPr>
          <w:rFonts w:hint="eastAsia"/>
        </w:rPr>
        <w:t>토대로</w:t>
      </w:r>
      <w:r>
        <w:t xml:space="preserve"> Forward </w:t>
      </w:r>
      <w:r>
        <w:rPr>
          <w:rFonts w:hint="eastAsia"/>
        </w:rPr>
        <w:t>r</w:t>
      </w:r>
      <w:r>
        <w:t>ate</w:t>
      </w:r>
      <w:r>
        <w:rPr>
          <w:rFonts w:hint="eastAsia"/>
        </w:rPr>
        <w:t>을 계산합니다.</w:t>
      </w:r>
    </w:p>
    <w:p w:rsidR="00175948" w:rsidRDefault="00175948" w:rsidP="00175948">
      <w:pPr>
        <w:ind w:left="800"/>
      </w:pPr>
    </w:p>
    <w:p w:rsidR="00074C60" w:rsidRDefault="00074C60">
      <w:pPr>
        <w:widowControl/>
        <w:wordWrap/>
        <w:autoSpaceDE/>
        <w:autoSpaceDN/>
      </w:pPr>
      <w:r>
        <w:br w:type="page"/>
      </w:r>
    </w:p>
    <w:p w:rsidR="00C20F6C" w:rsidRPr="00074C60" w:rsidRDefault="00074C60" w:rsidP="00BF444B">
      <w:pPr>
        <w:rPr>
          <w:b/>
          <w:sz w:val="30"/>
          <w:szCs w:val="30"/>
        </w:rPr>
      </w:pPr>
      <w:r w:rsidRPr="00074C60">
        <w:rPr>
          <w:rFonts w:hint="eastAsia"/>
          <w:b/>
          <w:sz w:val="30"/>
          <w:szCs w:val="30"/>
        </w:rPr>
        <w:lastRenderedPageBreak/>
        <w:t>7</w:t>
      </w:r>
      <w:r w:rsidRPr="00074C60">
        <w:rPr>
          <w:b/>
          <w:sz w:val="30"/>
          <w:szCs w:val="30"/>
        </w:rPr>
        <w:t xml:space="preserve">. </w:t>
      </w:r>
      <w:r w:rsidRPr="00074C60">
        <w:rPr>
          <w:rFonts w:hint="eastAsia"/>
          <w:b/>
          <w:sz w:val="30"/>
          <w:szCs w:val="30"/>
        </w:rPr>
        <w:t>기타 용어 정리</w:t>
      </w:r>
    </w:p>
    <w:p w:rsidR="006D60C5" w:rsidRDefault="006D60C5" w:rsidP="006D60C5">
      <w:pPr>
        <w:pStyle w:val="a3"/>
        <w:numPr>
          <w:ilvl w:val="0"/>
          <w:numId w:val="16"/>
        </w:numPr>
        <w:ind w:leftChars="0"/>
      </w:pPr>
      <w:r w:rsidRPr="00274487">
        <w:rPr>
          <w:rFonts w:hint="eastAsia"/>
          <w:b/>
        </w:rPr>
        <w:t>수의상환채권</w:t>
      </w:r>
      <w:r w:rsidRPr="00274487">
        <w:rPr>
          <w:b/>
        </w:rPr>
        <w:t xml:space="preserve"> (Callable Bond</w:t>
      </w:r>
      <w:proofErr w:type="gramStart"/>
      <w:r w:rsidRPr="00274487">
        <w:rPr>
          <w:b/>
        </w:rPr>
        <w:t>)</w:t>
      </w:r>
      <w:r w:rsidR="00274487">
        <w:t xml:space="preserve"> :</w:t>
      </w:r>
      <w:proofErr w:type="gramEnd"/>
      <w:r w:rsidR="00274487">
        <w:t xml:space="preserve"> 수의상환채권은 발행자가 특정 조건이 만족될 때 채권을 미리 상환할 수 있는 권리</w:t>
      </w:r>
      <w:r w:rsidR="00274487">
        <w:rPr>
          <w:rFonts w:hint="eastAsia"/>
        </w:rPr>
        <w:t>(</w:t>
      </w:r>
      <w:proofErr w:type="spellStart"/>
      <w:r w:rsidR="00274487">
        <w:t>콜옵션</w:t>
      </w:r>
      <w:proofErr w:type="spellEnd"/>
      <w:r w:rsidR="00274487">
        <w:t xml:space="preserve">(Call Option))가 부여된 채권입니다. 예를 들어, 금리가 하락하면 발행자는 이 </w:t>
      </w:r>
      <w:proofErr w:type="spellStart"/>
      <w:r w:rsidR="00274487">
        <w:t>콜옵션을</w:t>
      </w:r>
      <w:proofErr w:type="spellEnd"/>
      <w:r w:rsidR="00274487">
        <w:t xml:space="preserve"> 행사함으로써 높은 이자율로 발행된 채권을 조기에 상환하고, 더 낮은 이자율로 새로운 채권을 발행할 수 있는 기회를 가질 수 있습니다. 수의상환채권은 발행자에게 유리한 조건이지만, 투자자에게는 불리할 수 있습니다. 따라서 수의상환채권은 보통 일반 채권보다 더 높은 이자를 제공합니다.</w:t>
      </w:r>
    </w:p>
    <w:p w:rsidR="00074C60" w:rsidRDefault="00074C60" w:rsidP="006D60C5">
      <w:pPr>
        <w:pStyle w:val="a3"/>
        <w:numPr>
          <w:ilvl w:val="0"/>
          <w:numId w:val="16"/>
        </w:numPr>
        <w:ind w:leftChars="0"/>
      </w:pPr>
      <w:proofErr w:type="spellStart"/>
      <w:r w:rsidRPr="00274487">
        <w:rPr>
          <w:rFonts w:hint="eastAsia"/>
          <w:b/>
        </w:rPr>
        <w:t>할인채권</w:t>
      </w:r>
      <w:proofErr w:type="spellEnd"/>
      <w:r w:rsidRPr="00274487">
        <w:rPr>
          <w:rFonts w:hint="eastAsia"/>
          <w:b/>
        </w:rPr>
        <w:t>(</w:t>
      </w:r>
      <w:r w:rsidRPr="00274487">
        <w:rPr>
          <w:b/>
        </w:rPr>
        <w:t>zero coupon bond</w:t>
      </w:r>
      <w:proofErr w:type="gramStart"/>
      <w:r w:rsidRPr="00274487">
        <w:rPr>
          <w:b/>
        </w:rPr>
        <w:t>)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표면이자</w:t>
      </w:r>
      <w:proofErr w:type="spellEnd"/>
      <w:r>
        <w:rPr>
          <w:rFonts w:hint="eastAsia"/>
        </w:rPr>
        <w:t xml:space="preserve"> 없이 만기에 </w:t>
      </w:r>
      <w:proofErr w:type="spellStart"/>
      <w:r>
        <w:rPr>
          <w:rFonts w:hint="eastAsia"/>
        </w:rPr>
        <w:t>액면금액을</w:t>
      </w:r>
      <w:proofErr w:type="spellEnd"/>
      <w:r>
        <w:rPr>
          <w:rFonts w:hint="eastAsia"/>
        </w:rPr>
        <w:t xml:space="preserve"> 지급하면서 이자상당액을 액면금액에서 차감하여 할인발행하는 채권을 의미합니다.</w:t>
      </w:r>
      <w:r>
        <w:t xml:space="preserve"> </w:t>
      </w:r>
      <w:r w:rsidR="006D60C5">
        <w:rPr>
          <w:rFonts w:hint="eastAsia"/>
        </w:rPr>
        <w:t>즉,</w:t>
      </w:r>
      <w:r w:rsidR="006D60C5">
        <w:t xml:space="preserve"> 이자 지급이 없는 대신, 액면가보다 낮은 가격에 발행되는 채권입니다. </w:t>
      </w:r>
      <w:proofErr w:type="spellStart"/>
      <w:r>
        <w:rPr>
          <w:rFonts w:hint="eastAsia"/>
        </w:rPr>
        <w:t>할인채권은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발행시점에</w:t>
      </w:r>
      <w:proofErr w:type="spellEnd"/>
      <w:r>
        <w:rPr>
          <w:rFonts w:hint="eastAsia"/>
        </w:rPr>
        <w:t xml:space="preserve"> 만기수익률이 확정되고 </w:t>
      </w:r>
      <w:proofErr w:type="spellStart"/>
      <w:r>
        <w:rPr>
          <w:rFonts w:hint="eastAsia"/>
        </w:rPr>
        <w:t>액면이자의</w:t>
      </w:r>
      <w:proofErr w:type="spellEnd"/>
      <w:r>
        <w:rPr>
          <w:rFonts w:hint="eastAsia"/>
        </w:rPr>
        <w:t xml:space="preserve"> 재투자 위험이 없어집니다.</w:t>
      </w:r>
    </w:p>
    <w:p w:rsidR="00074C60" w:rsidRDefault="00074C60" w:rsidP="00274487">
      <w:pPr>
        <w:pStyle w:val="a3"/>
        <w:numPr>
          <w:ilvl w:val="0"/>
          <w:numId w:val="16"/>
        </w:numPr>
        <w:ind w:leftChars="0"/>
      </w:pPr>
      <w:proofErr w:type="spellStart"/>
      <w:r w:rsidRPr="00274487">
        <w:rPr>
          <w:rFonts w:hint="eastAsia"/>
          <w:b/>
        </w:rPr>
        <w:t>이표재권</w:t>
      </w:r>
      <w:proofErr w:type="spellEnd"/>
      <w:r w:rsidR="00274487" w:rsidRPr="00274487">
        <w:rPr>
          <w:b/>
        </w:rPr>
        <w:t xml:space="preserve"> (Coupon Bond</w:t>
      </w:r>
      <w:proofErr w:type="gramStart"/>
      <w:r w:rsidR="00274487" w:rsidRPr="00274487">
        <w:rPr>
          <w:b/>
        </w:rPr>
        <w:t>)</w:t>
      </w:r>
      <w:r w:rsidR="00556136">
        <w:rPr>
          <w:rFonts w:hint="eastAsia"/>
        </w:rPr>
        <w:t xml:space="preserve"> </w:t>
      </w:r>
      <w:r w:rsidR="00556136">
        <w:t>:</w:t>
      </w:r>
      <w:proofErr w:type="gramEnd"/>
      <w:r w:rsidR="006D60C5">
        <w:t xml:space="preserve"> </w:t>
      </w:r>
      <w:proofErr w:type="spellStart"/>
      <w:r w:rsidR="006D60C5">
        <w:t>이표채권은</w:t>
      </w:r>
      <w:proofErr w:type="spellEnd"/>
      <w:r w:rsidR="006D60C5">
        <w:t xml:space="preserve"> 일정한 주기마다 이자를 지급하는 채권입니다. 일반적으로 투자자들은 </w:t>
      </w:r>
      <w:proofErr w:type="spellStart"/>
      <w:r w:rsidR="006D60C5">
        <w:t>이표채권을</w:t>
      </w:r>
      <w:proofErr w:type="spellEnd"/>
      <w:r w:rsidR="006D60C5">
        <w:t xml:space="preserve"> 통해 정기적인 이자 수익을 기대할 수 있습니다.</w:t>
      </w:r>
    </w:p>
    <w:p w:rsidR="006D60C5" w:rsidRDefault="006D60C5" w:rsidP="006D60C5">
      <w:pPr>
        <w:pStyle w:val="a3"/>
        <w:numPr>
          <w:ilvl w:val="0"/>
          <w:numId w:val="16"/>
        </w:numPr>
        <w:ind w:leftChars="0"/>
      </w:pPr>
      <w:proofErr w:type="spellStart"/>
      <w:r w:rsidRPr="00274487">
        <w:rPr>
          <w:rFonts w:hint="eastAsia"/>
          <w:b/>
        </w:rPr>
        <w:t>표면이자</w:t>
      </w:r>
      <w:proofErr w:type="spellEnd"/>
      <w:r w:rsidR="00274487" w:rsidRPr="00274487">
        <w:rPr>
          <w:b/>
        </w:rPr>
        <w:t xml:space="preserve"> (Coupon Rate</w:t>
      </w:r>
      <w:proofErr w:type="gramStart"/>
      <w:r w:rsidR="00274487" w:rsidRPr="00274487">
        <w:rPr>
          <w:b/>
        </w:rPr>
        <w:t>)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>
        <w:t>표면이자는</w:t>
      </w:r>
      <w:proofErr w:type="spellEnd"/>
      <w:r>
        <w:t xml:space="preserve"> 채권이 발행될 때 명시된 연간 이자율을 말합니다. 이 이자율은 채권의 액면가에 대해 매년 지급되는 이자 비율입니다. 예를 들어, </w:t>
      </w:r>
      <w:proofErr w:type="spellStart"/>
      <w:r>
        <w:t>표면이자가</w:t>
      </w:r>
      <w:proofErr w:type="spellEnd"/>
      <w:r>
        <w:t xml:space="preserve"> 5%인 채권이라면, 액면가 1,000달러에 대해 매년 50달러의 이자가 지급됩니다. </w:t>
      </w:r>
      <w:proofErr w:type="spellStart"/>
      <w:r>
        <w:t>표면이자는</w:t>
      </w:r>
      <w:proofErr w:type="spellEnd"/>
      <w:r>
        <w:t xml:space="preserve"> 채권이 발행될 때 고정되며, 시장 금리에 따라 채권 가격이 변동될 수 있지만, </w:t>
      </w:r>
      <w:proofErr w:type="spellStart"/>
      <w:r>
        <w:t>표면이자는</w:t>
      </w:r>
      <w:proofErr w:type="spellEnd"/>
      <w:r>
        <w:t xml:space="preserve"> 변하지 않습니다.</w:t>
      </w:r>
    </w:p>
    <w:p w:rsidR="00556136" w:rsidRDefault="00556136" w:rsidP="00074C60">
      <w:pPr>
        <w:pStyle w:val="a3"/>
        <w:numPr>
          <w:ilvl w:val="0"/>
          <w:numId w:val="16"/>
        </w:numPr>
        <w:ind w:leftChars="0"/>
      </w:pPr>
      <w:proofErr w:type="spellStart"/>
      <w:proofErr w:type="gramStart"/>
      <w:r w:rsidRPr="00274487">
        <w:rPr>
          <w:rFonts w:hint="eastAsia"/>
          <w:b/>
        </w:rPr>
        <w:t>보장이율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="006D60C5">
        <w:t>보장이율은</w:t>
      </w:r>
      <w:proofErr w:type="spellEnd"/>
      <w:r w:rsidR="006D60C5">
        <w:t xml:space="preserve"> 투자자가 채권을 만기까지 보유할 경우에 보장되는 수익률을 의미합니다. 채권이 발행될 때 특정 이율로 보장이 되는 경우가 있으며, 이 경우 투자자는 일정 수준의 수익을 확실히 얻을 수 있습니다. </w:t>
      </w:r>
      <w:proofErr w:type="spellStart"/>
      <w:r w:rsidR="006D60C5">
        <w:t>보장이율은</w:t>
      </w:r>
      <w:proofErr w:type="spellEnd"/>
      <w:r w:rsidR="006D60C5">
        <w:t xml:space="preserve"> 투자자에게 안정적인 수익을 제공하는 역할을 합니다.</w:t>
      </w:r>
    </w:p>
    <w:p w:rsidR="0010675C" w:rsidRDefault="00F308DA" w:rsidP="00074C60">
      <w:pPr>
        <w:pStyle w:val="a3"/>
        <w:numPr>
          <w:ilvl w:val="0"/>
          <w:numId w:val="16"/>
        </w:numPr>
        <w:ind w:leftChars="0"/>
      </w:pPr>
      <w:r>
        <w:rPr>
          <w:rFonts w:hint="eastAsia"/>
          <w:b/>
        </w:rPr>
        <w:t xml:space="preserve">내재가치 </w:t>
      </w:r>
      <w:r>
        <w:rPr>
          <w:b/>
        </w:rPr>
        <w:t>(</w:t>
      </w:r>
      <w:r w:rsidR="0010675C">
        <w:rPr>
          <w:b/>
        </w:rPr>
        <w:t>Pay off</w:t>
      </w:r>
      <w:proofErr w:type="gramStart"/>
      <w:r>
        <w:rPr>
          <w:b/>
        </w:rPr>
        <w:t>)</w:t>
      </w:r>
      <w:r w:rsidR="0010675C">
        <w:rPr>
          <w:b/>
        </w:rPr>
        <w:t xml:space="preserve"> </w:t>
      </w:r>
      <w:r w:rsidR="0010675C" w:rsidRPr="0010675C">
        <w:t>:</w:t>
      </w:r>
      <w:proofErr w:type="gramEnd"/>
      <w:r>
        <w:t xml:space="preserve"> </w:t>
      </w:r>
      <w:r>
        <w:rPr>
          <w:rFonts w:hint="eastAsia"/>
        </w:rPr>
        <w:t>특정시점에 옵</w:t>
      </w:r>
      <w:bookmarkStart w:id="2" w:name="_GoBack"/>
      <w:bookmarkEnd w:id="2"/>
      <w:r>
        <w:rPr>
          <w:rFonts w:hint="eastAsia"/>
        </w:rPr>
        <w:t xml:space="preserve">션을 행사하여 얻을 수 있는 </w:t>
      </w:r>
      <w:proofErr w:type="spellStart"/>
      <w:r>
        <w:rPr>
          <w:rFonts w:hint="eastAsia"/>
        </w:rPr>
        <w:t>특정시점의</w:t>
      </w:r>
      <w:proofErr w:type="spellEnd"/>
      <w:r>
        <w:rPr>
          <w:rFonts w:hint="eastAsia"/>
        </w:rPr>
        <w:t xml:space="preserve"> 손익을 말합니다.</w:t>
      </w:r>
      <w:r>
        <w:t xml:space="preserve"> 전환금융상품 평가에서 Payoff는 보통 특정 조건이 충족될 때 투자자나 계약 당사자가 받게 되는 금액 또는 그로 인한 결과를 나타냅니다.</w:t>
      </w:r>
      <w:r w:rsidR="0010675C">
        <w:t xml:space="preserve"> </w:t>
      </w:r>
    </w:p>
    <w:p w:rsidR="00274487" w:rsidRDefault="00274487" w:rsidP="00274487">
      <w:pPr>
        <w:pStyle w:val="a3"/>
        <w:ind w:leftChars="0"/>
      </w:pPr>
    </w:p>
    <w:sectPr w:rsidR="00274487" w:rsidSect="00175948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20ADE"/>
    <w:multiLevelType w:val="hybridMultilevel"/>
    <w:tmpl w:val="48403788"/>
    <w:lvl w:ilvl="0" w:tplc="DFF68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AA323E"/>
    <w:multiLevelType w:val="hybridMultilevel"/>
    <w:tmpl w:val="7EE8E8D2"/>
    <w:lvl w:ilvl="0" w:tplc="4148DC34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F8B3F15"/>
    <w:multiLevelType w:val="hybridMultilevel"/>
    <w:tmpl w:val="F21CB628"/>
    <w:lvl w:ilvl="0" w:tplc="2E20DACA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439901E5"/>
    <w:multiLevelType w:val="hybridMultilevel"/>
    <w:tmpl w:val="727216C2"/>
    <w:lvl w:ilvl="0" w:tplc="DFF68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4872AEE"/>
    <w:multiLevelType w:val="hybridMultilevel"/>
    <w:tmpl w:val="A0E26F40"/>
    <w:lvl w:ilvl="0" w:tplc="DFF68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656111E"/>
    <w:multiLevelType w:val="hybridMultilevel"/>
    <w:tmpl w:val="E0DAA9F2"/>
    <w:lvl w:ilvl="0" w:tplc="4148DC3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0DD022F"/>
    <w:multiLevelType w:val="hybridMultilevel"/>
    <w:tmpl w:val="E0DAA9F2"/>
    <w:lvl w:ilvl="0" w:tplc="4148DC34">
      <w:start w:val="1"/>
      <w:numFmt w:val="decimal"/>
      <w:lvlText w:val="%1)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066535"/>
    <w:multiLevelType w:val="hybridMultilevel"/>
    <w:tmpl w:val="C4441DEA"/>
    <w:lvl w:ilvl="0" w:tplc="2D126B24">
      <w:start w:val="3"/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546E39AE"/>
    <w:multiLevelType w:val="hybridMultilevel"/>
    <w:tmpl w:val="103A0700"/>
    <w:lvl w:ilvl="0" w:tplc="4148DC34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B2681A"/>
    <w:multiLevelType w:val="hybridMultilevel"/>
    <w:tmpl w:val="0E10CA26"/>
    <w:lvl w:ilvl="0" w:tplc="4148DC34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2A7725A"/>
    <w:multiLevelType w:val="hybridMultilevel"/>
    <w:tmpl w:val="7452E4EA"/>
    <w:lvl w:ilvl="0" w:tplc="1F2C4BA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6035BF4"/>
    <w:multiLevelType w:val="hybridMultilevel"/>
    <w:tmpl w:val="CDBC3316"/>
    <w:lvl w:ilvl="0" w:tplc="C454689E">
      <w:numFmt w:val="bullet"/>
      <w:lvlText w:val="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733453B9"/>
    <w:multiLevelType w:val="hybridMultilevel"/>
    <w:tmpl w:val="6F1C18C6"/>
    <w:lvl w:ilvl="0" w:tplc="DFF68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58E2C01"/>
    <w:multiLevelType w:val="hybridMultilevel"/>
    <w:tmpl w:val="B47A612E"/>
    <w:lvl w:ilvl="0" w:tplc="4148DC34">
      <w:start w:val="1"/>
      <w:numFmt w:val="decimal"/>
      <w:lvlText w:val="%1)"/>
      <w:lvlJc w:val="left"/>
      <w:pPr>
        <w:ind w:left="8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9E518D1"/>
    <w:multiLevelType w:val="hybridMultilevel"/>
    <w:tmpl w:val="98603004"/>
    <w:lvl w:ilvl="0" w:tplc="DFF68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7E5C6AC7"/>
    <w:multiLevelType w:val="hybridMultilevel"/>
    <w:tmpl w:val="474A598E"/>
    <w:lvl w:ilvl="0" w:tplc="DFF68E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8"/>
  </w:num>
  <w:num w:numId="3">
    <w:abstractNumId w:val="15"/>
  </w:num>
  <w:num w:numId="4">
    <w:abstractNumId w:val="14"/>
  </w:num>
  <w:num w:numId="5">
    <w:abstractNumId w:val="3"/>
  </w:num>
  <w:num w:numId="6">
    <w:abstractNumId w:val="13"/>
  </w:num>
  <w:num w:numId="7">
    <w:abstractNumId w:val="4"/>
  </w:num>
  <w:num w:numId="8">
    <w:abstractNumId w:val="12"/>
  </w:num>
  <w:num w:numId="9">
    <w:abstractNumId w:val="0"/>
  </w:num>
  <w:num w:numId="10">
    <w:abstractNumId w:val="6"/>
  </w:num>
  <w:num w:numId="11">
    <w:abstractNumId w:val="7"/>
  </w:num>
  <w:num w:numId="12">
    <w:abstractNumId w:val="11"/>
  </w:num>
  <w:num w:numId="13">
    <w:abstractNumId w:val="2"/>
  </w:num>
  <w:num w:numId="14">
    <w:abstractNumId w:val="9"/>
  </w:num>
  <w:num w:numId="15">
    <w:abstractNumId w:val="10"/>
  </w:num>
  <w:num w:numId="1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다.김영하">
    <w15:presenceInfo w15:providerId="AD" w15:userId="S-1-5-21-1606980848-1563985344-1801674531-114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A01"/>
    <w:rsid w:val="00074C60"/>
    <w:rsid w:val="0010675C"/>
    <w:rsid w:val="00175948"/>
    <w:rsid w:val="001A71E0"/>
    <w:rsid w:val="00274487"/>
    <w:rsid w:val="002F490F"/>
    <w:rsid w:val="00347394"/>
    <w:rsid w:val="00367D70"/>
    <w:rsid w:val="004C5065"/>
    <w:rsid w:val="005345FA"/>
    <w:rsid w:val="005539E5"/>
    <w:rsid w:val="00556136"/>
    <w:rsid w:val="005627BE"/>
    <w:rsid w:val="006028A1"/>
    <w:rsid w:val="00632BE6"/>
    <w:rsid w:val="006D60C5"/>
    <w:rsid w:val="00723954"/>
    <w:rsid w:val="00784BEE"/>
    <w:rsid w:val="007C5222"/>
    <w:rsid w:val="007F0AF7"/>
    <w:rsid w:val="008D7819"/>
    <w:rsid w:val="009B30B7"/>
    <w:rsid w:val="009C2BEB"/>
    <w:rsid w:val="009E53AF"/>
    <w:rsid w:val="00A26FE3"/>
    <w:rsid w:val="00A66C34"/>
    <w:rsid w:val="00A701FD"/>
    <w:rsid w:val="00B00D12"/>
    <w:rsid w:val="00B35093"/>
    <w:rsid w:val="00B65097"/>
    <w:rsid w:val="00BA7500"/>
    <w:rsid w:val="00BF13EE"/>
    <w:rsid w:val="00BF444B"/>
    <w:rsid w:val="00C06AA0"/>
    <w:rsid w:val="00C20F6C"/>
    <w:rsid w:val="00C97227"/>
    <w:rsid w:val="00D54A01"/>
    <w:rsid w:val="00D73D9D"/>
    <w:rsid w:val="00E370DB"/>
    <w:rsid w:val="00E758F7"/>
    <w:rsid w:val="00EE531D"/>
    <w:rsid w:val="00F3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40073"/>
  <w15:chartTrackingRefBased/>
  <w15:docId w15:val="{743774AC-F045-45BA-9CA0-B10A5C2F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444B"/>
    <w:pPr>
      <w:ind w:leftChars="400" w:left="800"/>
    </w:pPr>
  </w:style>
  <w:style w:type="character" w:styleId="a4">
    <w:name w:val="Strong"/>
    <w:basedOn w:val="a0"/>
    <w:uiPriority w:val="22"/>
    <w:qFormat/>
    <w:rsid w:val="009E53AF"/>
    <w:rPr>
      <w:b/>
      <w:bCs/>
    </w:rPr>
  </w:style>
  <w:style w:type="character" w:styleId="a5">
    <w:name w:val="Hyperlink"/>
    <w:basedOn w:val="a0"/>
    <w:uiPriority w:val="99"/>
    <w:semiHidden/>
    <w:unhideWhenUsed/>
    <w:rsid w:val="008D7819"/>
    <w:rPr>
      <w:color w:val="0000FF"/>
      <w:u w:val="single"/>
    </w:rPr>
  </w:style>
  <w:style w:type="character" w:customStyle="1" w:styleId="katex-mathml">
    <w:name w:val="katex-mathml"/>
    <w:basedOn w:val="a0"/>
    <w:rsid w:val="007C5222"/>
  </w:style>
  <w:style w:type="character" w:customStyle="1" w:styleId="mord">
    <w:name w:val="mord"/>
    <w:basedOn w:val="a0"/>
    <w:rsid w:val="007C5222"/>
  </w:style>
  <w:style w:type="paragraph" w:styleId="a6">
    <w:name w:val="Normal (Web)"/>
    <w:basedOn w:val="a"/>
    <w:uiPriority w:val="99"/>
    <w:semiHidden/>
    <w:unhideWhenUsed/>
    <w:rsid w:val="00B00D1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1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rporatefinanceinstitute.com/resources/derivatives/option-pricing-models/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8</Pages>
  <Words>1108</Words>
  <Characters>6319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다.김예림</dc:creator>
  <cp:keywords/>
  <dc:description/>
  <cp:lastModifiedBy>다.채동우</cp:lastModifiedBy>
  <cp:revision>5</cp:revision>
  <dcterms:created xsi:type="dcterms:W3CDTF">2024-09-04T02:08:00Z</dcterms:created>
  <dcterms:modified xsi:type="dcterms:W3CDTF">2024-10-18T02:36:00Z</dcterms:modified>
</cp:coreProperties>
</file>